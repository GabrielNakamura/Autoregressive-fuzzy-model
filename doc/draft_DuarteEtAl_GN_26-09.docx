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433B" w14:textId="77777777" w:rsidR="00F40CD2" w:rsidRPr="000B14DC" w:rsidRDefault="002A1F13" w:rsidP="00377B3A">
      <w:pPr>
        <w:spacing w:line="360" w:lineRule="auto"/>
        <w:rPr>
          <w:rFonts w:ascii="Times New Roman" w:hAnsi="Times New Roman" w:cs="Times New Roman"/>
          <w:b/>
          <w:bCs/>
        </w:rPr>
        <w:pPrChange w:id="0" w:author="Gabriel Nakamura" w:date="2022-06-25T10:58:00Z">
          <w:pPr/>
        </w:pPrChange>
      </w:pPr>
      <w:r w:rsidRPr="000B14DC">
        <w:rPr>
          <w:rFonts w:ascii="Times New Roman" w:hAnsi="Times New Roman" w:cs="Times New Roman"/>
          <w:b/>
          <w:bCs/>
        </w:rPr>
        <w:t xml:space="preserve">Generalized phylogenetic fuzzy weighting: </w:t>
      </w:r>
      <w:r w:rsidR="00DB36B6" w:rsidRPr="000B14DC">
        <w:rPr>
          <w:rFonts w:ascii="Times New Roman" w:hAnsi="Times New Roman" w:cs="Times New Roman"/>
          <w:b/>
          <w:bCs/>
        </w:rPr>
        <w:t>unravelling phylogenetic imprints on species distribution across space</w:t>
      </w:r>
    </w:p>
    <w:p w14:paraId="7CD8160E" w14:textId="77777777" w:rsidR="00FF1019" w:rsidRPr="000B14DC" w:rsidRDefault="00FF1019" w:rsidP="00377B3A">
      <w:pPr>
        <w:spacing w:line="360" w:lineRule="auto"/>
        <w:rPr>
          <w:rFonts w:ascii="Times New Roman" w:hAnsi="Times New Roman" w:cs="Times New Roman"/>
        </w:rPr>
        <w:pPrChange w:id="1" w:author="Gabriel Nakamura" w:date="2022-06-25T10:58:00Z">
          <w:pPr/>
        </w:pPrChange>
      </w:pPr>
    </w:p>
    <w:p w14:paraId="08D31F4F" w14:textId="77777777" w:rsidR="00DB36B6" w:rsidRPr="000B14DC" w:rsidRDefault="00DB36B6" w:rsidP="00377B3A">
      <w:pPr>
        <w:spacing w:line="360" w:lineRule="auto"/>
        <w:rPr>
          <w:rFonts w:ascii="Times New Roman" w:hAnsi="Times New Roman" w:cs="Times New Roman"/>
        </w:rPr>
        <w:pPrChange w:id="2" w:author="Gabriel Nakamura" w:date="2022-06-25T10:58:00Z">
          <w:pPr/>
        </w:pPrChange>
      </w:pPr>
      <w:r w:rsidRPr="000B14DC">
        <w:rPr>
          <w:rFonts w:ascii="Times New Roman" w:hAnsi="Times New Roman" w:cs="Times New Roman"/>
        </w:rPr>
        <w:t xml:space="preserve">Leandro Duarte, Gabriel Nakamura, </w:t>
      </w:r>
      <w:r w:rsidR="009447F1">
        <w:rPr>
          <w:rFonts w:ascii="Times New Roman" w:hAnsi="Times New Roman" w:cs="Times New Roman"/>
        </w:rPr>
        <w:t xml:space="preserve">Lucas Jardim, </w:t>
      </w:r>
      <w:r w:rsidRPr="000B14DC">
        <w:rPr>
          <w:rFonts w:ascii="Times New Roman" w:hAnsi="Times New Roman" w:cs="Times New Roman"/>
        </w:rPr>
        <w:t xml:space="preserve">José Alexandre F. </w:t>
      </w:r>
      <w:proofErr w:type="spellStart"/>
      <w:r w:rsidRPr="000B14DC">
        <w:rPr>
          <w:rFonts w:ascii="Times New Roman" w:hAnsi="Times New Roman" w:cs="Times New Roman"/>
        </w:rPr>
        <w:t>Diniz</w:t>
      </w:r>
      <w:proofErr w:type="spellEnd"/>
      <w:r w:rsidRPr="000B14DC">
        <w:rPr>
          <w:rFonts w:ascii="Times New Roman" w:hAnsi="Times New Roman" w:cs="Times New Roman"/>
        </w:rPr>
        <w:t>-Filho</w:t>
      </w:r>
    </w:p>
    <w:p w14:paraId="2664D5DE" w14:textId="77777777" w:rsidR="00DB36B6" w:rsidRPr="000B14DC" w:rsidRDefault="00DB36B6" w:rsidP="00377B3A">
      <w:pPr>
        <w:spacing w:line="360" w:lineRule="auto"/>
        <w:rPr>
          <w:rFonts w:ascii="Times New Roman" w:hAnsi="Times New Roman" w:cs="Times New Roman"/>
        </w:rPr>
        <w:pPrChange w:id="3" w:author="Gabriel Nakamura" w:date="2022-06-25T10:58:00Z">
          <w:pPr/>
        </w:pPrChange>
      </w:pPr>
    </w:p>
    <w:p w14:paraId="056D7A06" w14:textId="77777777" w:rsidR="00DB36B6" w:rsidRPr="000B14DC" w:rsidRDefault="00DB36B6" w:rsidP="00377B3A">
      <w:pPr>
        <w:spacing w:line="360" w:lineRule="auto"/>
        <w:rPr>
          <w:rFonts w:ascii="Times New Roman" w:hAnsi="Times New Roman" w:cs="Times New Roman"/>
        </w:rPr>
        <w:pPrChange w:id="4" w:author="Gabriel Nakamura" w:date="2022-06-25T10:58:00Z">
          <w:pPr/>
        </w:pPrChange>
      </w:pPr>
    </w:p>
    <w:p w14:paraId="53EED986" w14:textId="77777777" w:rsidR="00DB36B6" w:rsidRPr="000B14DC" w:rsidRDefault="008279C0" w:rsidP="00377B3A">
      <w:pPr>
        <w:spacing w:line="360" w:lineRule="auto"/>
        <w:rPr>
          <w:rFonts w:ascii="Times New Roman" w:hAnsi="Times New Roman" w:cs="Times New Roman"/>
          <w:i/>
          <w:iCs/>
        </w:rPr>
        <w:pPrChange w:id="5" w:author="Gabriel Nakamura" w:date="2022-06-25T10:58:00Z">
          <w:pPr/>
        </w:pPrChange>
      </w:pPr>
      <w:r w:rsidRPr="000B14DC">
        <w:rPr>
          <w:rFonts w:ascii="Times New Roman" w:hAnsi="Times New Roman" w:cs="Times New Roman"/>
          <w:i/>
          <w:iCs/>
        </w:rPr>
        <w:t xml:space="preserve">Introducing </w:t>
      </w:r>
      <w:r w:rsidR="005C6ABD" w:rsidRPr="000B14DC">
        <w:rPr>
          <w:rFonts w:ascii="Times New Roman" w:hAnsi="Times New Roman" w:cs="Times New Roman"/>
          <w:i/>
          <w:iCs/>
        </w:rPr>
        <w:t xml:space="preserve">Phylogenetic </w:t>
      </w:r>
      <w:r w:rsidRPr="000B14DC">
        <w:rPr>
          <w:rFonts w:ascii="Times New Roman" w:hAnsi="Times New Roman" w:cs="Times New Roman"/>
          <w:i/>
          <w:iCs/>
        </w:rPr>
        <w:t>F</w:t>
      </w:r>
      <w:r w:rsidR="005C6ABD" w:rsidRPr="000B14DC">
        <w:rPr>
          <w:rFonts w:ascii="Times New Roman" w:hAnsi="Times New Roman" w:cs="Times New Roman"/>
          <w:i/>
          <w:iCs/>
        </w:rPr>
        <w:t xml:space="preserve">uzzy </w:t>
      </w:r>
      <w:r w:rsidRPr="000B14DC">
        <w:rPr>
          <w:rFonts w:ascii="Times New Roman" w:hAnsi="Times New Roman" w:cs="Times New Roman"/>
          <w:i/>
          <w:iCs/>
        </w:rPr>
        <w:t>W</w:t>
      </w:r>
      <w:r w:rsidR="005C6ABD" w:rsidRPr="000B14DC">
        <w:rPr>
          <w:rFonts w:ascii="Times New Roman" w:hAnsi="Times New Roman" w:cs="Times New Roman"/>
          <w:i/>
          <w:iCs/>
        </w:rPr>
        <w:t>eighting</w:t>
      </w:r>
      <w:r w:rsidR="004164E9" w:rsidRPr="000B14DC">
        <w:rPr>
          <w:rFonts w:ascii="Times New Roman" w:hAnsi="Times New Roman" w:cs="Times New Roman"/>
          <w:i/>
          <w:iCs/>
        </w:rPr>
        <w:t xml:space="preserve"> </w:t>
      </w:r>
    </w:p>
    <w:p w14:paraId="0D1BBD01" w14:textId="77777777" w:rsidR="00FF1019" w:rsidRPr="000B14DC" w:rsidRDefault="00FF1019" w:rsidP="00377B3A">
      <w:pPr>
        <w:spacing w:line="360" w:lineRule="auto"/>
        <w:rPr>
          <w:rFonts w:ascii="Times New Roman" w:hAnsi="Times New Roman" w:cs="Times New Roman"/>
        </w:rPr>
        <w:pPrChange w:id="6" w:author="Gabriel Nakamura" w:date="2022-06-25T10:58:00Z">
          <w:pPr/>
        </w:pPrChange>
      </w:pPr>
      <w:r w:rsidRPr="000B14DC">
        <w:rPr>
          <w:rFonts w:ascii="Times New Roman" w:hAnsi="Times New Roman" w:cs="Times New Roman"/>
        </w:rPr>
        <w:t>Given a phylogenetic tree,</w:t>
      </w:r>
      <w:r w:rsidR="00FD26D1" w:rsidRPr="000B14DC">
        <w:rPr>
          <w:rFonts w:ascii="Times New Roman" w:hAnsi="Times New Roman" w:cs="Times New Roman"/>
        </w:rPr>
        <w:t xml:space="preserve"> Duarte et al. (2016) derived </w:t>
      </w:r>
      <w:r w:rsidR="00AD7CB7" w:rsidRPr="000B14DC">
        <w:rPr>
          <w:rFonts w:ascii="Times New Roman" w:hAnsi="Times New Roman" w:cs="Times New Roman"/>
        </w:rPr>
        <w:t xml:space="preserve">matrix </w:t>
      </w:r>
      <w:r w:rsidR="00AD7CB7" w:rsidRPr="000B14DC">
        <w:rPr>
          <w:rFonts w:ascii="Times New Roman" w:hAnsi="Times New Roman" w:cs="Times New Roman"/>
          <w:b/>
          <w:bCs/>
        </w:rPr>
        <w:t>S</w:t>
      </w:r>
      <w:r w:rsidR="00AD7CB7" w:rsidRPr="000B14DC">
        <w:rPr>
          <w:rFonts w:ascii="Times New Roman" w:hAnsi="Times New Roman" w:cs="Times New Roman"/>
        </w:rPr>
        <w:t xml:space="preserve"> </w:t>
      </w:r>
      <w:r w:rsidR="00BE358B" w:rsidRPr="000B14DC">
        <w:rPr>
          <w:rFonts w:ascii="Times New Roman" w:hAnsi="Times New Roman" w:cs="Times New Roman"/>
        </w:rPr>
        <w:t>of</w:t>
      </w:r>
      <w:r w:rsidR="00AD7CB7" w:rsidRPr="000B14DC">
        <w:rPr>
          <w:rFonts w:ascii="Times New Roman" w:hAnsi="Times New Roman" w:cs="Times New Roman"/>
        </w:rPr>
        <w:t xml:space="preserve"> </w:t>
      </w:r>
      <w:r w:rsidR="00FD26D1" w:rsidRPr="000B14DC">
        <w:rPr>
          <w:rFonts w:ascii="Times New Roman" w:hAnsi="Times New Roman" w:cs="Times New Roman"/>
        </w:rPr>
        <w:t xml:space="preserve">phylogenetic similarities </w:t>
      </w:r>
      <w:r w:rsidR="005A3CE2" w:rsidRPr="000B14DC">
        <w:rPr>
          <w:rFonts w:ascii="Times New Roman" w:hAnsi="Times New Roman" w:cs="Times New Roman"/>
        </w:rPr>
        <w:t>(</w:t>
      </w:r>
      <w:proofErr w:type="spellStart"/>
      <w:r w:rsidR="005A3CE2" w:rsidRPr="000B14DC">
        <w:rPr>
          <w:rFonts w:ascii="Times New Roman" w:hAnsi="Times New Roman" w:cs="Times New Roman"/>
          <w:i/>
          <w:iCs/>
        </w:rPr>
        <w:t>s</w:t>
      </w:r>
      <w:r w:rsidR="005A3CE2" w:rsidRPr="000B14DC">
        <w:rPr>
          <w:rFonts w:ascii="Times New Roman" w:hAnsi="Times New Roman" w:cs="Times New Roman"/>
          <w:i/>
          <w:iCs/>
          <w:vertAlign w:val="subscript"/>
        </w:rPr>
        <w:t>ij</w:t>
      </w:r>
      <w:proofErr w:type="spellEnd"/>
      <w:r w:rsidR="005A3CE2" w:rsidRPr="000B14DC">
        <w:rPr>
          <w:rFonts w:ascii="Times New Roman" w:hAnsi="Times New Roman" w:cs="Times New Roman"/>
        </w:rPr>
        <w:t xml:space="preserve">) </w:t>
      </w:r>
      <w:r w:rsidR="00AD7CB7" w:rsidRPr="000B14DC">
        <w:rPr>
          <w:rFonts w:ascii="Times New Roman" w:hAnsi="Times New Roman" w:cs="Times New Roman"/>
        </w:rPr>
        <w:t xml:space="preserve">between every </w:t>
      </w:r>
      <w:r w:rsidR="005A3CE2" w:rsidRPr="000B14DC">
        <w:rPr>
          <w:rFonts w:ascii="Times New Roman" w:hAnsi="Times New Roman" w:cs="Times New Roman"/>
        </w:rPr>
        <w:t xml:space="preserve">pair of </w:t>
      </w:r>
      <w:r w:rsidR="00AD7CB7" w:rsidRPr="000B14DC">
        <w:rPr>
          <w:rFonts w:ascii="Times New Roman" w:hAnsi="Times New Roman" w:cs="Times New Roman"/>
        </w:rPr>
        <w:t xml:space="preserve">species in the tree </w:t>
      </w:r>
      <w:r w:rsidR="000C6A7B" w:rsidRPr="000B14DC">
        <w:rPr>
          <w:rFonts w:ascii="Times New Roman" w:hAnsi="Times New Roman" w:cs="Times New Roman"/>
        </w:rPr>
        <w:t xml:space="preserve">from </w:t>
      </w:r>
      <w:r w:rsidR="005A3CE2" w:rsidRPr="000B14DC">
        <w:rPr>
          <w:rFonts w:ascii="Times New Roman" w:hAnsi="Times New Roman" w:cs="Times New Roman"/>
        </w:rPr>
        <w:t xml:space="preserve">matrix </w:t>
      </w:r>
      <w:r w:rsidR="005A3CE2" w:rsidRPr="000B14DC">
        <w:rPr>
          <w:rFonts w:ascii="Times New Roman" w:hAnsi="Times New Roman" w:cs="Times New Roman"/>
          <w:b/>
          <w:bCs/>
        </w:rPr>
        <w:t>D</w:t>
      </w:r>
      <w:r w:rsidR="005A3CE2" w:rsidRPr="000B14DC">
        <w:rPr>
          <w:rFonts w:ascii="Times New Roman" w:hAnsi="Times New Roman" w:cs="Times New Roman"/>
        </w:rPr>
        <w:t xml:space="preserve"> of </w:t>
      </w:r>
      <w:r w:rsidR="00BE358B" w:rsidRPr="000B14DC">
        <w:rPr>
          <w:rFonts w:ascii="Times New Roman" w:hAnsi="Times New Roman" w:cs="Times New Roman"/>
        </w:rPr>
        <w:t xml:space="preserve">species pairwise </w:t>
      </w:r>
      <w:r w:rsidR="000C6A7B" w:rsidRPr="000B14DC">
        <w:rPr>
          <w:rFonts w:ascii="Times New Roman" w:hAnsi="Times New Roman" w:cs="Times New Roman"/>
        </w:rPr>
        <w:t>patristic distances</w:t>
      </w:r>
      <w:r w:rsidR="005A3CE2" w:rsidRPr="000B14DC">
        <w:rPr>
          <w:rFonts w:ascii="Times New Roman" w:hAnsi="Times New Roman" w:cs="Times New Roman"/>
        </w:rPr>
        <w:t xml:space="preserve"> (</w:t>
      </w:r>
      <w:proofErr w:type="spellStart"/>
      <w:r w:rsidR="005A3CE2" w:rsidRPr="000B14DC">
        <w:rPr>
          <w:rFonts w:ascii="Times New Roman" w:hAnsi="Times New Roman" w:cs="Times New Roman"/>
          <w:i/>
          <w:iCs/>
        </w:rPr>
        <w:t>d</w:t>
      </w:r>
      <w:r w:rsidR="005A3CE2" w:rsidRPr="000B14DC">
        <w:rPr>
          <w:rFonts w:ascii="Times New Roman" w:hAnsi="Times New Roman" w:cs="Times New Roman"/>
          <w:i/>
          <w:iCs/>
          <w:vertAlign w:val="subscript"/>
        </w:rPr>
        <w:t>ij</w:t>
      </w:r>
      <w:proofErr w:type="spellEnd"/>
      <w:r w:rsidR="005A3CE2" w:rsidRPr="000B14DC">
        <w:rPr>
          <w:rFonts w:ascii="Times New Roman" w:hAnsi="Times New Roman" w:cs="Times New Roman"/>
        </w:rPr>
        <w:t xml:space="preserve">), </w:t>
      </w:r>
      <w:r w:rsidR="000C6A7B" w:rsidRPr="000B14DC">
        <w:rPr>
          <w:rFonts w:ascii="Times New Roman" w:hAnsi="Times New Roman" w:cs="Times New Roman"/>
        </w:rPr>
        <w:t>as</w:t>
      </w:r>
    </w:p>
    <w:p w14:paraId="7C2E823C" w14:textId="77777777" w:rsidR="00FF1019" w:rsidRPr="000B14DC" w:rsidRDefault="00000000" w:rsidP="00377B3A">
      <w:pPr>
        <w:spacing w:before="360" w:after="360" w:line="360" w:lineRule="auto"/>
        <w:rPr>
          <w:rFonts w:ascii="Times New Roman" w:hAnsi="Times New Roman" w:cs="Times New Roman"/>
        </w:rPr>
        <w:pPrChange w:id="7" w:author="Gabriel Nakamura" w:date="2022-06-25T10:58:00Z">
          <w:pPr>
            <w:spacing w:before="360" w:after="360"/>
          </w:pPr>
        </w:pPrChange>
      </w:pPr>
      <m:oMathPara>
        <m:oMath>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ij</m:t>
              </m:r>
            </m:sub>
          </m:sSub>
          <m:r>
            <m:rPr>
              <m:nor/>
            </m:rPr>
            <w:rPr>
              <w:rFonts w:ascii="Times New Roman" w:hAnsi="Times New Roman" w:cs="Times New Roman"/>
            </w:rPr>
            <m:t>=1</m:t>
          </m:r>
          <m:r>
            <m:rPr>
              <m:sty m:val="p"/>
            </m:rP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nor/>
                    </m:rPr>
                    <w:rPr>
                      <w:rFonts w:ascii="Times New Roman" w:hAnsi="Times New Roman" w:cs="Times New Roman"/>
                      <w:i/>
                    </w:rPr>
                    <m:t>d</m:t>
                  </m:r>
                </m:e>
                <m:sub>
                  <m:r>
                    <m:rPr>
                      <m:nor/>
                    </m:rPr>
                    <w:rPr>
                      <w:rFonts w:ascii="Times New Roman" w:hAnsi="Times New Roman" w:cs="Times New Roman"/>
                      <w:i/>
                    </w:rPr>
                    <m:t>ij</m:t>
                  </m:r>
                </m:sub>
              </m:sSub>
            </m:num>
            <m:den>
              <m:r>
                <m:rPr>
                  <m:nor/>
                </m:rPr>
                <w:rPr>
                  <w:rFonts w:ascii="Times New Roman" w:hAnsi="Times New Roman" w:cs="Times New Roman"/>
                </w:rPr>
                <m:t>max</m:t>
              </m:r>
              <m:r>
                <w:rPr>
                  <w:rFonts w:ascii="Cambria Math" w:hAnsi="Cambria Math" w:cs="Times New Roman"/>
                </w:rPr>
                <m:t xml:space="preserve"> </m:t>
              </m:r>
              <m:sSub>
                <m:sSubPr>
                  <m:ctrlPr>
                    <w:rPr>
                      <w:rFonts w:ascii="Cambria Math" w:hAnsi="Cambria Math" w:cs="Times New Roman"/>
                      <w:i/>
                    </w:rPr>
                  </m:ctrlPr>
                </m:sSubPr>
                <m:e>
                  <m:r>
                    <m:rPr>
                      <m:nor/>
                    </m:rPr>
                    <w:rPr>
                      <w:rFonts w:ascii="Times New Roman" w:hAnsi="Times New Roman" w:cs="Times New Roman"/>
                      <w:i/>
                    </w:rPr>
                    <m:t>d</m:t>
                  </m:r>
                </m:e>
                <m:sub>
                  <m:r>
                    <m:rPr>
                      <m:nor/>
                    </m:rPr>
                    <w:rPr>
                      <w:rFonts w:ascii="Times New Roman" w:hAnsi="Times New Roman" w:cs="Times New Roman"/>
                      <w:i/>
                    </w:rPr>
                    <m:t>ij</m:t>
                  </m:r>
                </m:sub>
              </m:sSub>
            </m:den>
          </m:f>
        </m:oMath>
      </m:oMathPara>
    </w:p>
    <w:p w14:paraId="74778903" w14:textId="77777777" w:rsidR="004164E9" w:rsidRPr="000B14DC" w:rsidRDefault="000C6A7B" w:rsidP="00377B3A">
      <w:pPr>
        <w:spacing w:line="360" w:lineRule="auto"/>
        <w:rPr>
          <w:rFonts w:ascii="Times New Roman" w:hAnsi="Times New Roman" w:cs="Times New Roman"/>
        </w:rPr>
        <w:pPrChange w:id="8" w:author="Gabriel Nakamura" w:date="2022-06-25T10:58:00Z">
          <w:pPr/>
        </w:pPrChange>
      </w:pPr>
      <w:r w:rsidRPr="000B14DC">
        <w:rPr>
          <w:rFonts w:ascii="Times New Roman" w:hAnsi="Times New Roman" w:cs="Times New Roman"/>
        </w:rPr>
        <w:t xml:space="preserve">Where max </w:t>
      </w:r>
      <w:proofErr w:type="spellStart"/>
      <w:r w:rsidRPr="000B14DC">
        <w:rPr>
          <w:rFonts w:ascii="Times New Roman" w:hAnsi="Times New Roman" w:cs="Times New Roman"/>
          <w:i/>
          <w:iCs/>
        </w:rPr>
        <w:t>d</w:t>
      </w:r>
      <w:r w:rsidRPr="000B14DC">
        <w:rPr>
          <w:rFonts w:ascii="Times New Roman" w:hAnsi="Times New Roman" w:cs="Times New Roman"/>
          <w:i/>
          <w:iCs/>
          <w:vertAlign w:val="subscript"/>
        </w:rPr>
        <w:t>ij</w:t>
      </w:r>
      <w:proofErr w:type="spellEnd"/>
      <w:r w:rsidRPr="000B14DC">
        <w:rPr>
          <w:rFonts w:ascii="Times New Roman" w:hAnsi="Times New Roman" w:cs="Times New Roman"/>
          <w:i/>
          <w:iCs/>
        </w:rPr>
        <w:t xml:space="preserve"> </w:t>
      </w:r>
      <w:r w:rsidRPr="000B14DC">
        <w:rPr>
          <w:rFonts w:ascii="Times New Roman" w:hAnsi="Times New Roman" w:cs="Times New Roman"/>
        </w:rPr>
        <w:t xml:space="preserve">is the largest </w:t>
      </w:r>
      <w:r w:rsidR="008720D4" w:rsidRPr="000B14DC">
        <w:rPr>
          <w:rFonts w:ascii="Times New Roman" w:hAnsi="Times New Roman" w:cs="Times New Roman"/>
        </w:rPr>
        <w:t xml:space="preserve">phylogenetic </w:t>
      </w:r>
      <w:ins w:id="9" w:author="Gabriel Nakamura" w:date="2019-09-26T09:44:00Z">
        <w:r w:rsidR="002F3FAC">
          <w:rPr>
            <w:rFonts w:ascii="Times New Roman" w:hAnsi="Times New Roman" w:cs="Times New Roman"/>
          </w:rPr>
          <w:t xml:space="preserve">distance </w:t>
        </w:r>
      </w:ins>
      <w:r w:rsidR="008720D4" w:rsidRPr="000B14DC">
        <w:rPr>
          <w:rFonts w:ascii="Times New Roman" w:hAnsi="Times New Roman" w:cs="Times New Roman"/>
        </w:rPr>
        <w:t xml:space="preserve">in </w:t>
      </w:r>
      <w:r w:rsidR="008720D4" w:rsidRPr="000B14DC">
        <w:rPr>
          <w:rFonts w:ascii="Times New Roman" w:hAnsi="Times New Roman" w:cs="Times New Roman"/>
          <w:b/>
          <w:bCs/>
        </w:rPr>
        <w:t>D</w:t>
      </w:r>
      <w:r w:rsidRPr="000B14DC">
        <w:rPr>
          <w:rFonts w:ascii="Times New Roman" w:hAnsi="Times New Roman" w:cs="Times New Roman"/>
        </w:rPr>
        <w:t>.</w:t>
      </w:r>
      <w:r w:rsidR="00342C6D" w:rsidRPr="000B14DC">
        <w:rPr>
          <w:rFonts w:ascii="Times New Roman" w:hAnsi="Times New Roman" w:cs="Times New Roman"/>
        </w:rPr>
        <w:t xml:space="preserve"> </w:t>
      </w:r>
    </w:p>
    <w:p w14:paraId="28D02B08" w14:textId="77777777" w:rsidR="004164E9" w:rsidRPr="000B14DC" w:rsidRDefault="004164E9" w:rsidP="00377B3A">
      <w:pPr>
        <w:spacing w:line="360" w:lineRule="auto"/>
        <w:ind w:firstLine="708"/>
        <w:rPr>
          <w:rFonts w:ascii="Times New Roman" w:hAnsi="Times New Roman" w:cs="Times New Roman"/>
        </w:rPr>
        <w:pPrChange w:id="10" w:author="Gabriel Nakamura" w:date="2022-06-25T10:58:00Z">
          <w:pPr>
            <w:ind w:firstLine="708"/>
          </w:pPr>
        </w:pPrChange>
      </w:pPr>
      <w:r w:rsidRPr="000B14DC">
        <w:rPr>
          <w:rFonts w:ascii="Times New Roman" w:hAnsi="Times New Roman" w:cs="Times New Roman"/>
        </w:rPr>
        <w:t xml:space="preserve">Matrix </w:t>
      </w:r>
      <w:r w:rsidRPr="000B14DC">
        <w:rPr>
          <w:rFonts w:ascii="Times New Roman" w:hAnsi="Times New Roman" w:cs="Times New Roman"/>
          <w:b/>
          <w:bCs/>
        </w:rPr>
        <w:t>S</w:t>
      </w:r>
      <w:r w:rsidRPr="000B14DC">
        <w:rPr>
          <w:rFonts w:ascii="Times New Roman" w:hAnsi="Times New Roman" w:cs="Times New Roman"/>
        </w:rPr>
        <w:t xml:space="preserve"> expresses phylogenetic divergences for each pair of species in the phylogeny. Standardizing each </w:t>
      </w:r>
      <w:proofErr w:type="spellStart"/>
      <w:r w:rsidRPr="000B14DC">
        <w:rPr>
          <w:rFonts w:ascii="Times New Roman" w:hAnsi="Times New Roman" w:cs="Times New Roman"/>
          <w:i/>
          <w:iCs/>
        </w:rPr>
        <w:t>s</w:t>
      </w:r>
      <w:r w:rsidRPr="000B14DC">
        <w:rPr>
          <w:rFonts w:ascii="Times New Roman" w:hAnsi="Times New Roman" w:cs="Times New Roman"/>
          <w:i/>
          <w:iCs/>
          <w:vertAlign w:val="subscript"/>
        </w:rPr>
        <w:t>ij</w:t>
      </w:r>
      <w:proofErr w:type="spellEnd"/>
      <w:r w:rsidRPr="000B14DC">
        <w:rPr>
          <w:rFonts w:ascii="Times New Roman" w:hAnsi="Times New Roman" w:cs="Times New Roman"/>
        </w:rPr>
        <w:t xml:space="preserve"> value in matrix </w:t>
      </w:r>
      <w:r w:rsidRPr="000B14DC">
        <w:rPr>
          <w:rFonts w:ascii="Times New Roman" w:hAnsi="Times New Roman" w:cs="Times New Roman"/>
          <w:b/>
          <w:bCs/>
        </w:rPr>
        <w:t>S</w:t>
      </w:r>
      <w:r w:rsidRPr="000B14DC">
        <w:rPr>
          <w:rFonts w:ascii="Times New Roman" w:hAnsi="Times New Roman" w:cs="Times New Roman"/>
        </w:rPr>
        <w:t xml:space="preserve"> (including the main diagonal) by column totals, breaks its symmetry, generating the elements </w:t>
      </w:r>
      <w:proofErr w:type="spellStart"/>
      <w:r w:rsidRPr="000B14DC">
        <w:rPr>
          <w:rFonts w:ascii="Times New Roman" w:hAnsi="Times New Roman" w:cs="Times New Roman"/>
          <w:i/>
          <w:iCs/>
        </w:rPr>
        <w:t>q</w:t>
      </w:r>
      <w:r w:rsidRPr="000B14DC">
        <w:rPr>
          <w:rFonts w:ascii="Times New Roman" w:hAnsi="Times New Roman" w:cs="Times New Roman"/>
          <w:i/>
          <w:iCs/>
          <w:vertAlign w:val="subscript"/>
        </w:rPr>
        <w:t>ij</w:t>
      </w:r>
      <w:proofErr w:type="spellEnd"/>
      <w:r w:rsidRPr="000B14DC">
        <w:rPr>
          <w:rFonts w:ascii="Times New Roman" w:hAnsi="Times New Roman" w:cs="Times New Roman"/>
        </w:rPr>
        <w:t xml:space="preserve"> of matrix </w:t>
      </w:r>
      <w:r w:rsidRPr="000B14DC">
        <w:rPr>
          <w:rFonts w:ascii="Times New Roman" w:hAnsi="Times New Roman" w:cs="Times New Roman"/>
          <w:b/>
          <w:bCs/>
        </w:rPr>
        <w:t>Q</w:t>
      </w:r>
      <w:r w:rsidRPr="000B14DC">
        <w:rPr>
          <w:rFonts w:ascii="Times New Roman" w:hAnsi="Times New Roman" w:cs="Times New Roman"/>
        </w:rPr>
        <w:t>, as follows:</w:t>
      </w:r>
    </w:p>
    <w:p w14:paraId="550F9DF5" w14:textId="77777777" w:rsidR="004164E9" w:rsidRPr="0004151C" w:rsidRDefault="00000000" w:rsidP="00377B3A">
      <w:pPr>
        <w:spacing w:before="360" w:after="360" w:line="360" w:lineRule="auto"/>
        <w:ind w:firstLine="709"/>
        <w:rPr>
          <w:rFonts w:ascii="Times New Roman" w:hAnsi="Times New Roman" w:cs="Times New Roman"/>
          <w:i/>
        </w:rPr>
        <w:pPrChange w:id="11" w:author="Gabriel Nakamura" w:date="2022-06-25T10:58:00Z">
          <w:pPr>
            <w:spacing w:before="360" w:after="360"/>
            <w:ind w:firstLine="709"/>
          </w:pPr>
        </w:pPrChange>
      </w:pPr>
      <m:oMathPara>
        <m:oMath>
          <m:sSub>
            <m:sSubPr>
              <m:ctrlPr>
                <w:rPr>
                  <w:rFonts w:ascii="Cambria Math" w:hAnsi="Cambria Math" w:cs="Times New Roman"/>
                  <w:i/>
                  <w:iCs/>
                </w:rPr>
              </m:ctrlPr>
            </m:sSubPr>
            <m:e>
              <m:r>
                <m:rPr>
                  <m:nor/>
                </m:rPr>
                <w:rPr>
                  <w:rFonts w:ascii="Cambria Math" w:hAnsi="Cambria Math" w:cs="Times New Roman"/>
                  <w:iCs/>
                </w:rPr>
                <m:t>q</m:t>
              </m:r>
            </m:e>
            <m:sub>
              <m:r>
                <m:rPr>
                  <m:nor/>
                </m:rPr>
                <w:rPr>
                  <w:rFonts w:ascii="Cambria Math" w:hAnsi="Cambria Math" w:cs="Times New Roman"/>
                  <w:iCs/>
                </w:rPr>
                <m:t>ij</m:t>
              </m:r>
            </m:sub>
          </m:sSub>
          <m:r>
            <m:rPr>
              <m:nor/>
            </m:rPr>
            <w:rPr>
              <w:rFonts w:ascii="Cambria Math" w:hAnsi="Cambria Math" w:cs="Times New Roman"/>
              <w:iCs/>
            </w:rPr>
            <m:t>=</m:t>
          </m:r>
          <m:f>
            <m:fPr>
              <m:ctrlPr>
                <w:rPr>
                  <w:rFonts w:ascii="Cambria Math" w:hAnsi="Cambria Math" w:cs="Times New Roman"/>
                  <w:i/>
                  <w:iCs/>
                </w:rPr>
              </m:ctrlPr>
            </m:fPr>
            <m:num>
              <m:sSub>
                <m:sSubPr>
                  <m:ctrlPr>
                    <w:rPr>
                      <w:rFonts w:ascii="Cambria Math" w:hAnsi="Cambria Math" w:cs="Times New Roman"/>
                      <w:iCs/>
                    </w:rPr>
                  </m:ctrlPr>
                </m:sSubPr>
                <m:e>
                  <m:r>
                    <m:rPr>
                      <m:nor/>
                    </m:rPr>
                    <w:rPr>
                      <w:rFonts w:ascii="Cambria Math" w:hAnsi="Cambria Math" w:cs="Times New Roman"/>
                      <w:iCs/>
                    </w:rPr>
                    <m:t>s</m:t>
                  </m:r>
                </m:e>
                <m:sub>
                  <m:r>
                    <m:rPr>
                      <m:nor/>
                    </m:rPr>
                    <w:rPr>
                      <w:rFonts w:ascii="Cambria Math" w:hAnsi="Cambria Math" w:cs="Times New Roman"/>
                      <w:iCs/>
                    </w:rPr>
                    <m:t>ij</m:t>
                  </m:r>
                </m:sub>
              </m:sSub>
            </m:num>
            <m:den>
              <m:nary>
                <m:naryPr>
                  <m:chr m:val="∑"/>
                  <m:limLoc m:val="subSup"/>
                  <m:ctrlPr>
                    <w:rPr>
                      <w:rFonts w:ascii="Cambria Math" w:hAnsi="Cambria Math" w:cs="Times New Roman"/>
                      <w:i/>
                      <w:iCs/>
                    </w:rPr>
                  </m:ctrlPr>
                </m:naryPr>
                <m:sub>
                  <m:r>
                    <m:rPr>
                      <m:nor/>
                    </m:rPr>
                    <w:rPr>
                      <w:rFonts w:ascii="Cambria Math" w:hAnsi="Cambria Math" w:cs="Times New Roman"/>
                    </w:rPr>
                    <m:t>i</m:t>
                  </m:r>
                  <m:r>
                    <m:rPr>
                      <m:nor/>
                    </m:rPr>
                    <w:rPr>
                      <w:rFonts w:ascii="Cambria Math" w:hAnsi="Cambria Math" w:cs="Times New Roman"/>
                      <w:iCs/>
                    </w:rPr>
                    <m:t>=1</m:t>
                  </m:r>
                </m:sub>
                <m:sup>
                  <m:r>
                    <m:rPr>
                      <m:nor/>
                    </m:rPr>
                    <w:rPr>
                      <w:rFonts w:ascii="Cambria Math" w:hAnsi="Cambria Math" w:cs="Times New Roman"/>
                    </w:rPr>
                    <m:t>n</m:t>
                  </m:r>
                </m:sup>
                <m:e>
                  <m:sSub>
                    <m:sSubPr>
                      <m:ctrlPr>
                        <w:rPr>
                          <w:rFonts w:ascii="Cambria Math" w:hAnsi="Cambria Math" w:cs="Times New Roman"/>
                          <w:i/>
                          <w:iCs/>
                        </w:rPr>
                      </m:ctrlPr>
                    </m:sSubPr>
                    <m:e>
                      <m:r>
                        <m:rPr>
                          <m:nor/>
                        </m:rPr>
                        <w:rPr>
                          <w:rFonts w:ascii="Cambria Math" w:hAnsi="Cambria Math" w:cs="Times New Roman"/>
                          <w:iCs/>
                        </w:rPr>
                        <m:t>s</m:t>
                      </m:r>
                    </m:e>
                    <m:sub>
                      <m:r>
                        <m:rPr>
                          <m:nor/>
                        </m:rPr>
                        <w:rPr>
                          <w:rFonts w:ascii="Cambria Math" w:hAnsi="Cambria Math" w:cs="Times New Roman"/>
                          <w:iCs/>
                        </w:rPr>
                        <m:t>ij</m:t>
                      </m:r>
                    </m:sub>
                  </m:sSub>
                </m:e>
              </m:nary>
            </m:den>
          </m:f>
        </m:oMath>
      </m:oMathPara>
    </w:p>
    <w:p w14:paraId="25168B0A" w14:textId="77777777" w:rsidR="004164E9" w:rsidRPr="000B14DC" w:rsidRDefault="004164E9" w:rsidP="00377B3A">
      <w:pPr>
        <w:spacing w:line="360" w:lineRule="auto"/>
        <w:ind w:firstLine="708"/>
        <w:rPr>
          <w:rFonts w:ascii="Times New Roman" w:hAnsi="Times New Roman" w:cs="Times New Roman"/>
        </w:rPr>
        <w:pPrChange w:id="12" w:author="Gabriel Nakamura" w:date="2022-06-25T10:58:00Z">
          <w:pPr>
            <w:ind w:firstLine="708"/>
          </w:pPr>
        </w:pPrChange>
      </w:pPr>
    </w:p>
    <w:p w14:paraId="6CE0B4A7" w14:textId="77777777" w:rsidR="004164E9" w:rsidRPr="000B14DC" w:rsidRDefault="004164E9" w:rsidP="00377B3A">
      <w:pPr>
        <w:spacing w:line="360" w:lineRule="auto"/>
        <w:rPr>
          <w:rFonts w:ascii="Times New Roman" w:hAnsi="Times New Roman" w:cs="Times New Roman"/>
        </w:rPr>
        <w:pPrChange w:id="13" w:author="Gabriel Nakamura" w:date="2022-06-25T10:58:00Z">
          <w:pPr/>
        </w:pPrChange>
      </w:pPr>
      <w:r w:rsidRPr="000B14DC">
        <w:rPr>
          <w:rFonts w:ascii="Times New Roman" w:hAnsi="Times New Roman" w:cs="Times New Roman"/>
        </w:rPr>
        <w:t xml:space="preserve">This procedure is the basis of phylogenetic fuzzy weighting (PFW, Pillar &amp; Duarte 2010; Duarte et al. 2016), which builds upon previously described methods that apply fuzzy set theory to ecological analysis (Dale 1977; </w:t>
      </w:r>
      <w:proofErr w:type="spellStart"/>
      <w:r w:rsidRPr="000B14DC">
        <w:rPr>
          <w:rFonts w:ascii="Times New Roman" w:hAnsi="Times New Roman" w:cs="Times New Roman"/>
        </w:rPr>
        <w:t>Feoli</w:t>
      </w:r>
      <w:proofErr w:type="spellEnd"/>
      <w:r w:rsidRPr="000B14DC">
        <w:rPr>
          <w:rFonts w:ascii="Times New Roman" w:hAnsi="Times New Roman" w:cs="Times New Roman"/>
        </w:rPr>
        <w:t xml:space="preserve"> &amp; Zuccarello 1986; Richards 1986; Pillar &amp; </w:t>
      </w:r>
      <w:proofErr w:type="spellStart"/>
      <w:r w:rsidRPr="000B14DC">
        <w:rPr>
          <w:rFonts w:ascii="Times New Roman" w:hAnsi="Times New Roman" w:cs="Times New Roman"/>
        </w:rPr>
        <w:t>Orlóci</w:t>
      </w:r>
      <w:proofErr w:type="spellEnd"/>
      <w:r w:rsidRPr="000B14DC">
        <w:rPr>
          <w:rFonts w:ascii="Times New Roman" w:hAnsi="Times New Roman" w:cs="Times New Roman"/>
        </w:rPr>
        <w:t xml:space="preserve"> 1991; Pillar et al. 2009). Each diagonal element in </w:t>
      </w:r>
      <w:r w:rsidRPr="000B14DC">
        <w:rPr>
          <w:rFonts w:ascii="Times New Roman" w:hAnsi="Times New Roman" w:cs="Times New Roman"/>
          <w:b/>
          <w:bCs/>
        </w:rPr>
        <w:t>Q</w:t>
      </w:r>
      <w:r w:rsidRPr="000B14DC">
        <w:rPr>
          <w:rFonts w:ascii="Times New Roman" w:hAnsi="Times New Roman" w:cs="Times New Roman"/>
        </w:rPr>
        <w:t xml:space="preserve"> describes self-belonging of a given species, which is a measure of phylogenetic uniqueness (Duarte et al. 2016). Off-diagonal elements in </w:t>
      </w:r>
      <w:r w:rsidRPr="000B14DC">
        <w:rPr>
          <w:rFonts w:ascii="Times New Roman" w:hAnsi="Times New Roman" w:cs="Times New Roman"/>
          <w:b/>
          <w:bCs/>
        </w:rPr>
        <w:t>Q</w:t>
      </w:r>
      <w:r w:rsidRPr="000B14DC">
        <w:rPr>
          <w:rFonts w:ascii="Times New Roman" w:hAnsi="Times New Roman" w:cs="Times New Roman"/>
        </w:rPr>
        <w:t xml:space="preserve"> describe pairwise degree of phylogenetic cross-belonging of each species </w:t>
      </w:r>
      <w:proofErr w:type="spellStart"/>
      <w:r w:rsidRPr="000B14DC">
        <w:rPr>
          <w:rFonts w:ascii="Times New Roman" w:hAnsi="Times New Roman" w:cs="Times New Roman"/>
          <w:i/>
        </w:rPr>
        <w:t>i</w:t>
      </w:r>
      <w:proofErr w:type="spellEnd"/>
      <w:r w:rsidRPr="000B14DC">
        <w:rPr>
          <w:rFonts w:ascii="Times New Roman" w:hAnsi="Times New Roman" w:cs="Times New Roman"/>
        </w:rPr>
        <w:t xml:space="preserve"> to any other species </w:t>
      </w:r>
      <w:r w:rsidRPr="000B14DC">
        <w:rPr>
          <w:rFonts w:ascii="Times New Roman" w:hAnsi="Times New Roman" w:cs="Times New Roman"/>
          <w:i/>
        </w:rPr>
        <w:t>j</w:t>
      </w:r>
      <w:r w:rsidRPr="000B14DC">
        <w:rPr>
          <w:rFonts w:ascii="Times New Roman" w:hAnsi="Times New Roman" w:cs="Times New Roman"/>
        </w:rPr>
        <w:t xml:space="preserve">. Phylogenetic cross-belonging captures, in a single value, the amount of phylogenetic divergence between </w:t>
      </w:r>
      <w:proofErr w:type="spellStart"/>
      <w:r w:rsidRPr="000B14DC">
        <w:rPr>
          <w:rFonts w:ascii="Times New Roman" w:hAnsi="Times New Roman" w:cs="Times New Roman"/>
          <w:i/>
        </w:rPr>
        <w:t>i</w:t>
      </w:r>
      <w:proofErr w:type="spellEnd"/>
      <w:r w:rsidRPr="000B14DC">
        <w:rPr>
          <w:rFonts w:ascii="Times New Roman" w:hAnsi="Times New Roman" w:cs="Times New Roman"/>
        </w:rPr>
        <w:t xml:space="preserve"> and </w:t>
      </w:r>
      <w:r w:rsidRPr="000B14DC">
        <w:rPr>
          <w:rFonts w:ascii="Times New Roman" w:hAnsi="Times New Roman" w:cs="Times New Roman"/>
          <w:i/>
        </w:rPr>
        <w:t>j</w:t>
      </w:r>
      <w:r w:rsidRPr="000B14DC">
        <w:rPr>
          <w:rFonts w:ascii="Times New Roman" w:hAnsi="Times New Roman" w:cs="Times New Roman"/>
        </w:rPr>
        <w:t xml:space="preserve">, and also the rate of diversification between </w:t>
      </w:r>
      <w:proofErr w:type="spellStart"/>
      <w:r w:rsidRPr="000B14DC">
        <w:rPr>
          <w:rFonts w:ascii="Times New Roman" w:hAnsi="Times New Roman" w:cs="Times New Roman"/>
          <w:i/>
        </w:rPr>
        <w:t>i</w:t>
      </w:r>
      <w:proofErr w:type="spellEnd"/>
      <w:r w:rsidRPr="000B14DC">
        <w:rPr>
          <w:rFonts w:ascii="Times New Roman" w:hAnsi="Times New Roman" w:cs="Times New Roman"/>
        </w:rPr>
        <w:t xml:space="preserve"> and the ancestral node connecting </w:t>
      </w:r>
      <w:proofErr w:type="spellStart"/>
      <w:r w:rsidRPr="000B14DC">
        <w:rPr>
          <w:rFonts w:ascii="Times New Roman" w:hAnsi="Times New Roman" w:cs="Times New Roman"/>
          <w:i/>
        </w:rPr>
        <w:t>i</w:t>
      </w:r>
      <w:proofErr w:type="spellEnd"/>
      <w:r w:rsidRPr="000B14DC">
        <w:rPr>
          <w:rFonts w:ascii="Times New Roman" w:hAnsi="Times New Roman" w:cs="Times New Roman"/>
        </w:rPr>
        <w:t xml:space="preserve"> to </w:t>
      </w:r>
      <w:r w:rsidRPr="000B14DC">
        <w:rPr>
          <w:rFonts w:ascii="Times New Roman" w:hAnsi="Times New Roman" w:cs="Times New Roman"/>
          <w:i/>
        </w:rPr>
        <w:t>j</w:t>
      </w:r>
      <w:r w:rsidRPr="000B14DC">
        <w:rPr>
          <w:rFonts w:ascii="Times New Roman" w:hAnsi="Times New Roman" w:cs="Times New Roman"/>
        </w:rPr>
        <w:t xml:space="preserve">. If the path linking species </w:t>
      </w:r>
      <w:proofErr w:type="spellStart"/>
      <w:r w:rsidRPr="000B14DC">
        <w:rPr>
          <w:rFonts w:ascii="Times New Roman" w:hAnsi="Times New Roman" w:cs="Times New Roman"/>
          <w:i/>
        </w:rPr>
        <w:t>i</w:t>
      </w:r>
      <w:proofErr w:type="spellEnd"/>
      <w:r w:rsidRPr="000B14DC">
        <w:rPr>
          <w:rFonts w:ascii="Times New Roman" w:hAnsi="Times New Roman" w:cs="Times New Roman"/>
        </w:rPr>
        <w:t xml:space="preserve"> to the ancestral node presents a higher rate of diversification than the path connecting </w:t>
      </w:r>
      <w:r w:rsidRPr="000B14DC">
        <w:rPr>
          <w:rFonts w:ascii="Times New Roman" w:hAnsi="Times New Roman" w:cs="Times New Roman"/>
          <w:i/>
        </w:rPr>
        <w:t>j</w:t>
      </w:r>
      <w:r w:rsidRPr="000B14DC">
        <w:rPr>
          <w:rFonts w:ascii="Times New Roman" w:hAnsi="Times New Roman" w:cs="Times New Roman"/>
        </w:rPr>
        <w:t xml:space="preserve"> to the ancestral node, then species </w:t>
      </w:r>
      <w:proofErr w:type="spellStart"/>
      <w:r w:rsidRPr="000B14DC">
        <w:rPr>
          <w:rFonts w:ascii="Times New Roman" w:hAnsi="Times New Roman" w:cs="Times New Roman"/>
          <w:i/>
        </w:rPr>
        <w:t>i</w:t>
      </w:r>
      <w:proofErr w:type="spellEnd"/>
      <w:r w:rsidRPr="000B14DC">
        <w:rPr>
          <w:rFonts w:ascii="Times New Roman" w:hAnsi="Times New Roman" w:cs="Times New Roman"/>
        </w:rPr>
        <w:t xml:space="preserve"> will show lower degree of belonging to </w:t>
      </w:r>
      <w:r w:rsidRPr="000B14DC">
        <w:rPr>
          <w:rFonts w:ascii="Times New Roman" w:hAnsi="Times New Roman" w:cs="Times New Roman"/>
          <w:i/>
        </w:rPr>
        <w:t>j</w:t>
      </w:r>
      <w:r w:rsidRPr="000B14DC">
        <w:rPr>
          <w:rFonts w:ascii="Times New Roman" w:hAnsi="Times New Roman" w:cs="Times New Roman"/>
        </w:rPr>
        <w:t xml:space="preserve"> than </w:t>
      </w:r>
      <w:r w:rsidRPr="000B14DC">
        <w:rPr>
          <w:rFonts w:ascii="Times New Roman" w:hAnsi="Times New Roman" w:cs="Times New Roman"/>
          <w:i/>
        </w:rPr>
        <w:t>j</w:t>
      </w:r>
      <w:r w:rsidRPr="000B14DC">
        <w:rPr>
          <w:rFonts w:ascii="Times New Roman" w:hAnsi="Times New Roman" w:cs="Times New Roman"/>
        </w:rPr>
        <w:t xml:space="preserve"> to </w:t>
      </w:r>
      <w:proofErr w:type="spellStart"/>
      <w:r w:rsidRPr="000B14DC">
        <w:rPr>
          <w:rFonts w:ascii="Times New Roman" w:hAnsi="Times New Roman" w:cs="Times New Roman"/>
          <w:i/>
        </w:rPr>
        <w:t>i</w:t>
      </w:r>
      <w:proofErr w:type="spellEnd"/>
      <w:r w:rsidRPr="000B14DC">
        <w:rPr>
          <w:rFonts w:ascii="Times New Roman" w:hAnsi="Times New Roman" w:cs="Times New Roman"/>
        </w:rPr>
        <w:t xml:space="preserve">. Matrix </w:t>
      </w:r>
      <w:r w:rsidRPr="000B14DC">
        <w:rPr>
          <w:rFonts w:ascii="Times New Roman" w:hAnsi="Times New Roman" w:cs="Times New Roman"/>
          <w:b/>
        </w:rPr>
        <w:t>Q</w:t>
      </w:r>
      <w:r w:rsidRPr="000B14DC">
        <w:rPr>
          <w:rFonts w:ascii="Times New Roman" w:hAnsi="Times New Roman" w:cs="Times New Roman"/>
        </w:rPr>
        <w:t xml:space="preserve"> expresses, simultaneously, </w:t>
      </w:r>
      <w:r w:rsidRPr="000B14DC">
        <w:rPr>
          <w:rFonts w:ascii="Times New Roman" w:hAnsi="Times New Roman" w:cs="Times New Roman"/>
        </w:rPr>
        <w:lastRenderedPageBreak/>
        <w:t>symmetric phylogenetic covariance</w:t>
      </w:r>
      <w:r w:rsidR="00ED62AD">
        <w:rPr>
          <w:rFonts w:ascii="Times New Roman" w:hAnsi="Times New Roman" w:cs="Times New Roman"/>
        </w:rPr>
        <w:t>s</w:t>
      </w:r>
      <w:r w:rsidRPr="000B14DC">
        <w:rPr>
          <w:rFonts w:ascii="Times New Roman" w:hAnsi="Times New Roman" w:cs="Times New Roman"/>
        </w:rPr>
        <w:t xml:space="preserve"> among species and also asymmetric diversification trajectories connecting them, which implies that the topological arrangement of the phylogenetic tree is also captured by matrix </w:t>
      </w:r>
      <w:r w:rsidRPr="000B14DC">
        <w:rPr>
          <w:rFonts w:ascii="Times New Roman" w:hAnsi="Times New Roman" w:cs="Times New Roman"/>
          <w:b/>
          <w:bCs/>
        </w:rPr>
        <w:t>Q</w:t>
      </w:r>
      <w:r w:rsidRPr="000B14DC">
        <w:rPr>
          <w:rFonts w:ascii="Times New Roman" w:hAnsi="Times New Roman" w:cs="Times New Roman"/>
        </w:rPr>
        <w:t xml:space="preserve"> (Pillar &amp; Duarte 2010; Duarte et al. 2016).</w:t>
      </w:r>
    </w:p>
    <w:p w14:paraId="037F6973" w14:textId="77777777" w:rsidR="00FB77AE" w:rsidRPr="000B14DC" w:rsidRDefault="00FB77AE" w:rsidP="00377B3A">
      <w:pPr>
        <w:spacing w:line="360" w:lineRule="auto"/>
        <w:ind w:firstLine="708"/>
        <w:rPr>
          <w:rFonts w:ascii="Times New Roman" w:hAnsi="Times New Roman" w:cs="Times New Roman"/>
          <w:b/>
          <w:bCs/>
        </w:rPr>
        <w:pPrChange w:id="14" w:author="Gabriel Nakamura" w:date="2022-06-25T10:58:00Z">
          <w:pPr>
            <w:ind w:firstLine="708"/>
          </w:pPr>
        </w:pPrChange>
      </w:pPr>
      <w:r w:rsidRPr="000B14DC">
        <w:rPr>
          <w:rFonts w:ascii="Times New Roman" w:hAnsi="Times New Roman" w:cs="Times New Roman"/>
        </w:rPr>
        <w:t>In PFW,</w:t>
      </w:r>
      <w:r w:rsidR="008279C0" w:rsidRPr="000B14DC">
        <w:rPr>
          <w:rFonts w:ascii="Times New Roman" w:hAnsi="Times New Roman" w:cs="Times New Roman"/>
        </w:rPr>
        <w:t xml:space="preserve"> </w:t>
      </w:r>
      <w:r w:rsidR="000073AE">
        <w:rPr>
          <w:rFonts w:ascii="Times New Roman" w:hAnsi="Times New Roman" w:cs="Times New Roman"/>
        </w:rPr>
        <w:t xml:space="preserve">the </w:t>
      </w:r>
      <w:r w:rsidR="000073AE" w:rsidRPr="000B14DC">
        <w:rPr>
          <w:rFonts w:ascii="Times New Roman" w:hAnsi="Times New Roman" w:cs="Times New Roman"/>
        </w:rPr>
        <w:t xml:space="preserve">abundances/frequencies </w:t>
      </w:r>
      <w:r w:rsidR="000073AE">
        <w:rPr>
          <w:rFonts w:ascii="Times New Roman" w:hAnsi="Times New Roman" w:cs="Times New Roman"/>
        </w:rPr>
        <w:t xml:space="preserve">of </w:t>
      </w:r>
      <w:r w:rsidR="008279C0" w:rsidRPr="000B14DC">
        <w:rPr>
          <w:rFonts w:ascii="Times New Roman" w:hAnsi="Times New Roman" w:cs="Times New Roman"/>
        </w:rPr>
        <w:t xml:space="preserve">species </w:t>
      </w:r>
      <w:r w:rsidR="000073AE" w:rsidRPr="000073AE">
        <w:rPr>
          <w:rFonts w:ascii="Times New Roman" w:hAnsi="Times New Roman" w:cs="Times New Roman"/>
          <w:i/>
          <w:iCs/>
        </w:rPr>
        <w:t>j</w:t>
      </w:r>
      <w:r w:rsidR="000073AE">
        <w:rPr>
          <w:rFonts w:ascii="Times New Roman" w:hAnsi="Times New Roman" w:cs="Times New Roman"/>
        </w:rPr>
        <w:t xml:space="preserve"> </w:t>
      </w:r>
      <w:r w:rsidR="008279C0" w:rsidRPr="000B14DC">
        <w:rPr>
          <w:rFonts w:ascii="Times New Roman" w:hAnsi="Times New Roman" w:cs="Times New Roman"/>
        </w:rPr>
        <w:t xml:space="preserve">across a set of sites </w:t>
      </w:r>
      <w:r w:rsidR="000073AE" w:rsidRPr="000073AE">
        <w:rPr>
          <w:rFonts w:ascii="Times New Roman" w:hAnsi="Times New Roman" w:cs="Times New Roman"/>
          <w:i/>
          <w:iCs/>
        </w:rPr>
        <w:t>k</w:t>
      </w:r>
      <w:r w:rsidR="000073AE">
        <w:rPr>
          <w:rFonts w:ascii="Times New Roman" w:hAnsi="Times New Roman" w:cs="Times New Roman"/>
        </w:rPr>
        <w:t xml:space="preserve"> </w:t>
      </w:r>
      <w:r w:rsidR="008279C0" w:rsidRPr="000B14DC">
        <w:rPr>
          <w:rFonts w:ascii="Times New Roman" w:hAnsi="Times New Roman" w:cs="Times New Roman"/>
        </w:rPr>
        <w:t xml:space="preserve">(matrix </w:t>
      </w:r>
      <w:r w:rsidR="008279C0" w:rsidRPr="000B14DC">
        <w:rPr>
          <w:rFonts w:ascii="Times New Roman" w:hAnsi="Times New Roman" w:cs="Times New Roman"/>
          <w:b/>
          <w:bCs/>
        </w:rPr>
        <w:t>W</w:t>
      </w:r>
      <w:r w:rsidR="008279C0" w:rsidRPr="000B14DC">
        <w:rPr>
          <w:rFonts w:ascii="Times New Roman" w:hAnsi="Times New Roman" w:cs="Times New Roman"/>
        </w:rPr>
        <w:t>)</w:t>
      </w:r>
      <w:r w:rsidRPr="000B14DC">
        <w:rPr>
          <w:rFonts w:ascii="Times New Roman" w:hAnsi="Times New Roman" w:cs="Times New Roman"/>
        </w:rPr>
        <w:t xml:space="preserve"> </w:t>
      </w:r>
      <w:r w:rsidR="008279C0" w:rsidRPr="000B14DC">
        <w:rPr>
          <w:rFonts w:ascii="Times New Roman" w:hAnsi="Times New Roman" w:cs="Times New Roman"/>
        </w:rPr>
        <w:t xml:space="preserve">are weighted based on </w:t>
      </w:r>
      <w:r w:rsidRPr="000B14DC">
        <w:rPr>
          <w:rFonts w:ascii="Times New Roman" w:hAnsi="Times New Roman" w:cs="Times New Roman"/>
        </w:rPr>
        <w:t>matrix</w:t>
      </w:r>
      <w:r w:rsidRPr="000B14DC">
        <w:rPr>
          <w:rFonts w:ascii="Times New Roman" w:hAnsi="Times New Roman" w:cs="Times New Roman"/>
          <w:b/>
          <w:bCs/>
        </w:rPr>
        <w:t xml:space="preserve"> Q </w:t>
      </w:r>
      <w:r w:rsidRPr="000B14DC">
        <w:rPr>
          <w:rFonts w:ascii="Times New Roman" w:hAnsi="Times New Roman" w:cs="Times New Roman"/>
        </w:rPr>
        <w:t xml:space="preserve">by </w:t>
      </w:r>
      <w:r w:rsidR="008279C0" w:rsidRPr="000B14DC">
        <w:rPr>
          <w:rFonts w:ascii="Times New Roman" w:hAnsi="Times New Roman" w:cs="Times New Roman"/>
        </w:rPr>
        <w:t xml:space="preserve">the </w:t>
      </w:r>
      <w:r w:rsidRPr="000B14DC">
        <w:rPr>
          <w:rFonts w:ascii="Times New Roman" w:hAnsi="Times New Roman" w:cs="Times New Roman"/>
        </w:rPr>
        <w:t xml:space="preserve">matrix multiplication </w:t>
      </w:r>
      <w:r w:rsidRPr="000B14DC">
        <w:rPr>
          <w:rFonts w:ascii="Times New Roman" w:hAnsi="Times New Roman" w:cs="Times New Roman"/>
          <w:b/>
          <w:bCs/>
        </w:rPr>
        <w:t xml:space="preserve">P </w:t>
      </w:r>
      <w:r w:rsidRPr="000B14DC">
        <w:rPr>
          <w:rFonts w:ascii="Times New Roman" w:hAnsi="Times New Roman" w:cs="Times New Roman"/>
        </w:rPr>
        <w:t xml:space="preserve">= </w:t>
      </w:r>
      <w:r w:rsidRPr="000B14DC">
        <w:rPr>
          <w:rFonts w:ascii="Times New Roman" w:hAnsi="Times New Roman" w:cs="Times New Roman"/>
          <w:b/>
          <w:bCs/>
        </w:rPr>
        <w:t>QW</w:t>
      </w:r>
      <w:r w:rsidRPr="000B14DC">
        <w:rPr>
          <w:rFonts w:ascii="Times New Roman" w:hAnsi="Times New Roman" w:cs="Times New Roman"/>
        </w:rPr>
        <w:t xml:space="preserve">. The resulting matrix </w:t>
      </w:r>
      <w:r w:rsidRPr="000B14DC">
        <w:rPr>
          <w:rFonts w:ascii="Times New Roman" w:hAnsi="Times New Roman" w:cs="Times New Roman"/>
          <w:b/>
          <w:bCs/>
        </w:rPr>
        <w:t>P</w:t>
      </w:r>
      <w:r w:rsidRPr="000B14DC">
        <w:rPr>
          <w:rFonts w:ascii="Times New Roman" w:hAnsi="Times New Roman" w:cs="Times New Roman"/>
        </w:rPr>
        <w:t xml:space="preserve"> describes each site by phylogenetically weighted species composition (Pillar &amp; Duarte 2010; Duarte et al. </w:t>
      </w:r>
      <w:r w:rsidRPr="00ED62AD">
        <w:rPr>
          <w:rFonts w:ascii="Times New Roman" w:hAnsi="Times New Roman" w:cs="Times New Roman"/>
        </w:rPr>
        <w:t>2016), and has been used to perform phylogenetic gradient analysis (</w:t>
      </w:r>
      <w:proofErr w:type="spellStart"/>
      <w:r w:rsidRPr="00ED62AD">
        <w:rPr>
          <w:rFonts w:ascii="Times New Roman" w:hAnsi="Times New Roman" w:cs="Times New Roman"/>
        </w:rPr>
        <w:t>sensu</w:t>
      </w:r>
      <w:proofErr w:type="spellEnd"/>
      <w:r w:rsidRPr="00ED62AD">
        <w:rPr>
          <w:rFonts w:ascii="Times New Roman" w:hAnsi="Times New Roman" w:cs="Times New Roman"/>
        </w:rPr>
        <w:t xml:space="preserve"> Peres Neto &amp; </w:t>
      </w:r>
      <w:proofErr w:type="spellStart"/>
      <w:r w:rsidRPr="00ED62AD">
        <w:rPr>
          <w:rFonts w:ascii="Times New Roman" w:hAnsi="Times New Roman" w:cs="Times New Roman"/>
        </w:rPr>
        <w:t>Kembel</w:t>
      </w:r>
      <w:proofErr w:type="spellEnd"/>
      <w:r w:rsidRPr="00ED62AD">
        <w:rPr>
          <w:rFonts w:ascii="Times New Roman" w:hAnsi="Times New Roman" w:cs="Times New Roman"/>
        </w:rPr>
        <w:t xml:space="preserve"> 2015) across local communities (e.g. </w:t>
      </w:r>
      <w:proofErr w:type="spellStart"/>
      <w:r w:rsidRPr="00ED62AD">
        <w:rPr>
          <w:rFonts w:ascii="Times New Roman" w:hAnsi="Times New Roman" w:cs="Times New Roman"/>
        </w:rPr>
        <w:t>Gianuca</w:t>
      </w:r>
      <w:proofErr w:type="spellEnd"/>
      <w:r w:rsidRPr="00ED62AD">
        <w:rPr>
          <w:rFonts w:ascii="Times New Roman" w:hAnsi="Times New Roman" w:cs="Times New Roman"/>
        </w:rPr>
        <w:t xml:space="preserve"> et al. 2012; Seger et al. 2017; </w:t>
      </w:r>
      <w:proofErr w:type="spellStart"/>
      <w:r w:rsidRPr="00ED62AD">
        <w:rPr>
          <w:rFonts w:ascii="Times New Roman" w:hAnsi="Times New Roman" w:cs="Times New Roman"/>
        </w:rPr>
        <w:t>Viany</w:t>
      </w:r>
      <w:proofErr w:type="spellEnd"/>
      <w:r w:rsidRPr="00ED62AD">
        <w:rPr>
          <w:rFonts w:ascii="Times New Roman" w:hAnsi="Times New Roman" w:cs="Times New Roman"/>
        </w:rPr>
        <w:t xml:space="preserve"> et al. 2017; </w:t>
      </w:r>
      <w:proofErr w:type="spellStart"/>
      <w:r w:rsidRPr="00ED62AD">
        <w:rPr>
          <w:rFonts w:ascii="Times New Roman" w:hAnsi="Times New Roman" w:cs="Times New Roman"/>
        </w:rPr>
        <w:t>Iserhard</w:t>
      </w:r>
      <w:proofErr w:type="spellEnd"/>
      <w:r w:rsidRPr="00ED62AD">
        <w:rPr>
          <w:rFonts w:ascii="Times New Roman" w:hAnsi="Times New Roman" w:cs="Times New Roman"/>
        </w:rPr>
        <w:t xml:space="preserve"> et al. 2018; </w:t>
      </w:r>
      <w:proofErr w:type="spellStart"/>
      <w:r w:rsidRPr="00ED62AD">
        <w:rPr>
          <w:rFonts w:ascii="Times New Roman" w:hAnsi="Times New Roman" w:cs="Times New Roman"/>
        </w:rPr>
        <w:t>Spaniol</w:t>
      </w:r>
      <w:proofErr w:type="spellEnd"/>
      <w:r w:rsidRPr="00ED62AD">
        <w:rPr>
          <w:rFonts w:ascii="Times New Roman" w:hAnsi="Times New Roman" w:cs="Times New Roman"/>
        </w:rPr>
        <w:t xml:space="preserve"> et al. 2019; </w:t>
      </w:r>
      <w:proofErr w:type="spellStart"/>
      <w:r w:rsidRPr="00ED62AD">
        <w:rPr>
          <w:rFonts w:ascii="Times New Roman" w:hAnsi="Times New Roman" w:cs="Times New Roman"/>
        </w:rPr>
        <w:t>Drose</w:t>
      </w:r>
      <w:proofErr w:type="spellEnd"/>
      <w:r w:rsidRPr="00ED62AD">
        <w:rPr>
          <w:rFonts w:ascii="Times New Roman" w:hAnsi="Times New Roman" w:cs="Times New Roman"/>
        </w:rPr>
        <w:t xml:space="preserve"> et al. 2019), within biomes (e.g. Brum et al. 2012; Duarte et al. 2014a; Portillo et al. 2019) and broader biogeographical scales (e.g. Brum et al. 2014; </w:t>
      </w:r>
      <w:proofErr w:type="spellStart"/>
      <w:r w:rsidRPr="00ED62AD">
        <w:rPr>
          <w:rFonts w:ascii="Times New Roman" w:hAnsi="Times New Roman" w:cs="Times New Roman"/>
        </w:rPr>
        <w:t>Maestri</w:t>
      </w:r>
      <w:proofErr w:type="spellEnd"/>
      <w:r w:rsidRPr="00ED62AD">
        <w:rPr>
          <w:rFonts w:ascii="Times New Roman" w:hAnsi="Times New Roman" w:cs="Times New Roman"/>
        </w:rPr>
        <w:t xml:space="preserve"> et al. 2015; Duarte et al. 2014b; Carlucci et al. 2017). Each element in </w:t>
      </w:r>
      <w:r w:rsidRPr="00ED62AD">
        <w:rPr>
          <w:rFonts w:ascii="Times New Roman" w:hAnsi="Times New Roman" w:cs="Times New Roman"/>
          <w:b/>
          <w:bCs/>
        </w:rPr>
        <w:t>P</w:t>
      </w:r>
      <w:r w:rsidRPr="00ED62AD">
        <w:rPr>
          <w:rFonts w:ascii="Times New Roman" w:hAnsi="Times New Roman" w:cs="Times New Roman"/>
        </w:rPr>
        <w:t xml:space="preserve"> (</w:t>
      </w:r>
      <w:proofErr w:type="spellStart"/>
      <w:r w:rsidRPr="00ED62AD">
        <w:rPr>
          <w:rFonts w:ascii="Times New Roman" w:hAnsi="Times New Roman" w:cs="Times New Roman"/>
          <w:i/>
          <w:iCs/>
        </w:rPr>
        <w:t>p</w:t>
      </w:r>
      <w:r w:rsidR="00603F04" w:rsidRPr="00ED62AD">
        <w:rPr>
          <w:rFonts w:ascii="Times New Roman" w:hAnsi="Times New Roman" w:cs="Times New Roman"/>
          <w:i/>
          <w:iCs/>
          <w:vertAlign w:val="subscript"/>
        </w:rPr>
        <w:t>i</w:t>
      </w:r>
      <w:r w:rsidRPr="00ED62AD">
        <w:rPr>
          <w:rFonts w:ascii="Times New Roman" w:hAnsi="Times New Roman" w:cs="Times New Roman"/>
          <w:i/>
          <w:iCs/>
          <w:vertAlign w:val="subscript"/>
        </w:rPr>
        <w:t>k</w:t>
      </w:r>
      <w:proofErr w:type="spellEnd"/>
      <w:r w:rsidRPr="00ED62AD">
        <w:rPr>
          <w:rFonts w:ascii="Times New Roman" w:hAnsi="Times New Roman" w:cs="Times New Roman"/>
        </w:rPr>
        <w:t>) characterizes each site</w:t>
      </w:r>
      <w:r w:rsidRPr="000B14DC">
        <w:rPr>
          <w:rFonts w:ascii="Times New Roman" w:hAnsi="Times New Roman" w:cs="Times New Roman"/>
        </w:rPr>
        <w:t xml:space="preserve"> </w:t>
      </w:r>
      <w:r w:rsidRPr="000B14DC">
        <w:rPr>
          <w:rFonts w:ascii="Times New Roman" w:hAnsi="Times New Roman" w:cs="Times New Roman"/>
          <w:i/>
          <w:iCs/>
        </w:rPr>
        <w:t>k</w:t>
      </w:r>
      <w:r w:rsidRPr="000B14DC">
        <w:rPr>
          <w:rFonts w:ascii="Times New Roman" w:hAnsi="Times New Roman" w:cs="Times New Roman"/>
        </w:rPr>
        <w:t xml:space="preserve"> by phylogeny-weighted abundance/frequency of each species </w:t>
      </w:r>
      <w:proofErr w:type="spellStart"/>
      <w:r w:rsidR="00603F04">
        <w:rPr>
          <w:rFonts w:ascii="Times New Roman" w:hAnsi="Times New Roman" w:cs="Times New Roman"/>
          <w:i/>
          <w:iCs/>
        </w:rPr>
        <w:t>i</w:t>
      </w:r>
      <w:proofErr w:type="spellEnd"/>
      <w:r w:rsidRPr="000B14DC">
        <w:rPr>
          <w:rFonts w:ascii="Times New Roman" w:hAnsi="Times New Roman" w:cs="Times New Roman"/>
        </w:rPr>
        <w:t>, and were originally computed as follows:</w:t>
      </w:r>
    </w:p>
    <w:p w14:paraId="49FD2124" w14:textId="77777777" w:rsidR="00FB77AE" w:rsidRPr="000B14DC" w:rsidRDefault="00000000" w:rsidP="00377B3A">
      <w:pPr>
        <w:spacing w:before="360" w:after="360" w:line="360" w:lineRule="auto"/>
        <w:ind w:right="-6"/>
        <w:rPr>
          <w:rFonts w:ascii="Times New Roman" w:eastAsiaTheme="minorEastAsia" w:hAnsi="Times New Roman" w:cs="Times New Roman"/>
          <w:b/>
          <w:bCs/>
          <w:i/>
          <w:iCs/>
        </w:rPr>
        <w:pPrChange w:id="15" w:author="Gabriel Nakamura" w:date="2022-06-25T10:58:00Z">
          <w:pPr>
            <w:spacing w:before="360" w:after="360"/>
            <w:ind w:right="-6"/>
          </w:pPr>
        </w:pPrChange>
      </w:pPr>
      <m:oMathPara>
        <m:oMathParaPr>
          <m:jc m:val="center"/>
        </m:oMathParaPr>
        <m:oMath>
          <m:d>
            <m:dPr>
              <m:ctrlPr>
                <w:rPr>
                  <w:rFonts w:ascii="Cambria Math" w:hAnsi="Cambria Math" w:cs="Times New Roman"/>
                  <w:b/>
                  <w:bCs/>
                  <w:i/>
                  <w:iCs/>
                </w:rPr>
              </m:ctrlPr>
            </m:dPr>
            <m:e>
              <m:m>
                <m:mPr>
                  <m:mcs>
                    <m:mc>
                      <m:mcPr>
                        <m:count m:val="3"/>
                        <m:mcJc m:val="center"/>
                      </m:mcPr>
                    </m:mc>
                  </m:mcs>
                  <m:ctrlPr>
                    <w:rPr>
                      <w:rFonts w:ascii="Cambria Math" w:hAnsi="Cambria Math" w:cs="Times New Roman"/>
                    </w:rPr>
                  </m:ctrlPr>
                </m:mPr>
                <m:mr>
                  <m:e>
                    <m:sSub>
                      <m:sSubPr>
                        <m:ctrlPr>
                          <w:rPr>
                            <w:rFonts w:ascii="Cambria Math" w:hAnsi="Cambria Math" w:cs="Times New Roman"/>
                          </w:rPr>
                        </m:ctrlPr>
                      </m:sSubPr>
                      <m:e>
                        <m:r>
                          <m:rPr>
                            <m:nor/>
                          </m:rPr>
                          <w:rPr>
                            <w:rFonts w:ascii="Times New Roman" w:hAnsi="Times New Roman" w:cs="Times New Roman"/>
                            <w:iCs/>
                          </w:rPr>
                          <m:t>p</m:t>
                        </m:r>
                      </m:e>
                      <m:sub>
                        <m:r>
                          <m:rPr>
                            <m:nor/>
                          </m:rPr>
                          <w:rPr>
                            <w:rFonts w:ascii="Times New Roman" w:hAnsi="Times New Roman" w:cs="Times New Roman"/>
                          </w:rPr>
                          <m:t>11</m:t>
                        </m:r>
                      </m:sub>
                    </m:sSub>
                  </m:e>
                  <m:e>
                    <m:r>
                      <m:rPr>
                        <m:nor/>
                      </m:rPr>
                      <w:rPr>
                        <w:rFonts w:ascii="Cambria Math" w:hAnsi="Cambria Math" w:cs="Cambria Math"/>
                      </w:rPr>
                      <m:t>⋯</m:t>
                    </m:r>
                  </m:e>
                  <m:e>
                    <m:sSub>
                      <m:sSubPr>
                        <m:ctrlPr>
                          <w:rPr>
                            <w:rFonts w:ascii="Cambria Math" w:hAnsi="Cambria Math" w:cs="Times New Roman"/>
                          </w:rPr>
                        </m:ctrlPr>
                      </m:sSubPr>
                      <m:e>
                        <m:r>
                          <m:rPr>
                            <m:nor/>
                          </m:rPr>
                          <w:rPr>
                            <w:rFonts w:ascii="Times New Roman" w:hAnsi="Times New Roman" w:cs="Times New Roman"/>
                            <w:iCs/>
                          </w:rPr>
                          <m:t>p</m:t>
                        </m:r>
                      </m:e>
                      <m:sub>
                        <m:r>
                          <m:rPr>
                            <m:nor/>
                          </m:rPr>
                          <w:rPr>
                            <w:rFonts w:ascii="Times New Roman" w:hAnsi="Times New Roman" w:cs="Times New Roman"/>
                          </w:rPr>
                          <m:t>1</m:t>
                        </m:r>
                        <m:r>
                          <m:rPr>
                            <m:nor/>
                          </m:rPr>
                          <w:rPr>
                            <w:rFonts w:ascii="Times New Roman" w:hAnsi="Times New Roman" w:cs="Times New Roman"/>
                            <w:iCs/>
                          </w:rPr>
                          <m:t>k</m:t>
                        </m:r>
                      </m:sub>
                    </m:sSub>
                  </m:e>
                </m:mr>
                <m:mr>
                  <m:e>
                    <m:r>
                      <m:rPr>
                        <m:nor/>
                      </m:rPr>
                      <w:rPr>
                        <w:rFonts w:ascii="Cambria Math" w:hAnsi="Cambria Math" w:cs="Cambria Math"/>
                      </w:rPr>
                      <m:t>⋮</m:t>
                    </m:r>
                  </m:e>
                  <m:e>
                    <m:r>
                      <m:rPr>
                        <m:nor/>
                      </m:rPr>
                      <w:rPr>
                        <w:rFonts w:ascii="Cambria Math" w:hAnsi="Cambria Math" w:cs="Cambria Math"/>
                      </w:rPr>
                      <m:t>⋯</m:t>
                    </m:r>
                  </m:e>
                  <m:e>
                    <m:r>
                      <m:rPr>
                        <m:nor/>
                      </m:rPr>
                      <w:rPr>
                        <w:rFonts w:ascii="Cambria Math" w:hAnsi="Cambria Math" w:cs="Cambria Math"/>
                      </w:rPr>
                      <m:t>⋮</m:t>
                    </m:r>
                  </m:e>
                </m:mr>
                <m:mr>
                  <m:e>
                    <m:sSub>
                      <m:sSubPr>
                        <m:ctrlPr>
                          <w:rPr>
                            <w:rFonts w:ascii="Cambria Math" w:hAnsi="Cambria Math" w:cs="Times New Roman"/>
                          </w:rPr>
                        </m:ctrlPr>
                      </m:sSubPr>
                      <m:e>
                        <m:r>
                          <m:rPr>
                            <m:nor/>
                          </m:rPr>
                          <w:rPr>
                            <w:rFonts w:ascii="Times New Roman" w:hAnsi="Times New Roman" w:cs="Times New Roman"/>
                            <w:iCs/>
                          </w:rPr>
                          <m:t>p</m:t>
                        </m:r>
                      </m:e>
                      <m:sub>
                        <m:r>
                          <m:rPr>
                            <m:nor/>
                          </m:rPr>
                          <w:rPr>
                            <w:rFonts w:ascii="Times New Roman" w:hAnsi="Times New Roman" w:cs="Times New Roman"/>
                            <w:iCs/>
                          </w:rPr>
                          <m:t>i</m:t>
                        </m:r>
                        <m:r>
                          <m:rPr>
                            <m:nor/>
                          </m:rPr>
                          <w:rPr>
                            <w:rFonts w:ascii="Times New Roman" w:hAnsi="Times New Roman" w:cs="Times New Roman"/>
                          </w:rPr>
                          <m:t>1</m:t>
                        </m:r>
                      </m:sub>
                    </m:sSub>
                  </m:e>
                  <m:e>
                    <m:r>
                      <m:rPr>
                        <m:nor/>
                      </m:rPr>
                      <w:rPr>
                        <w:rFonts w:ascii="Cambria Math" w:hAnsi="Cambria Math" w:cs="Cambria Math"/>
                      </w:rPr>
                      <m:t>⋯</m:t>
                    </m:r>
                  </m:e>
                  <m:e>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rPr>
                          <m:t>ik</m:t>
                        </m:r>
                      </m:sub>
                    </m:sSub>
                  </m:e>
                </m:mr>
              </m:m>
            </m:e>
          </m:d>
          <m:r>
            <m:rPr>
              <m:nor/>
            </m:rPr>
            <w:rPr>
              <w:rFonts w:ascii="Times New Roman" w:hAnsi="Times New Roman" w:cs="Times New Roman"/>
              <w:b/>
              <w:bCs/>
              <w:iCs/>
            </w:rPr>
            <m:t>=</m:t>
          </m:r>
          <m:d>
            <m:dPr>
              <m:ctrlPr>
                <w:rPr>
                  <w:rFonts w:ascii="Cambria Math" w:hAnsi="Cambria Math" w:cs="Times New Roman"/>
                  <w:b/>
                  <w:bCs/>
                  <w:i/>
                  <w:iCs/>
                </w:rPr>
              </m:ctrlPr>
            </m:dPr>
            <m:e>
              <m:m>
                <m:mPr>
                  <m:mcs>
                    <m:mc>
                      <m:mcPr>
                        <m:count m:val="3"/>
                        <m:mcJc m:val="center"/>
                      </m:mcPr>
                    </m:mc>
                  </m:mcs>
                  <m:ctrlPr>
                    <w:rPr>
                      <w:rFonts w:ascii="Cambria Math" w:hAnsi="Cambria Math" w:cs="Times New Roman"/>
                      <w:i/>
                      <w:iCs/>
                    </w:rPr>
                  </m:ctrlPr>
                </m:mPr>
                <m:mr>
                  <m:e>
                    <m:sSub>
                      <m:sSubPr>
                        <m:ctrlPr>
                          <w:rPr>
                            <w:rFonts w:ascii="Cambria Math" w:hAnsi="Cambria Math" w:cs="Times New Roman"/>
                            <w:i/>
                            <w:iCs/>
                          </w:rPr>
                        </m:ctrlPr>
                      </m:sSubPr>
                      <m:e>
                        <m:r>
                          <m:rPr>
                            <m:nor/>
                          </m:rPr>
                          <w:rPr>
                            <w:rFonts w:ascii="Times New Roman" w:hAnsi="Times New Roman" w:cs="Times New Roman"/>
                          </w:rPr>
                          <m:t>q</m:t>
                        </m:r>
                      </m:e>
                      <m:sub>
                        <m:r>
                          <m:rPr>
                            <m:nor/>
                          </m:rPr>
                          <w:rPr>
                            <w:rFonts w:ascii="Times New Roman" w:hAnsi="Times New Roman" w:cs="Times New Roman"/>
                            <w:iCs/>
                          </w:rPr>
                          <m:t>11</m:t>
                        </m:r>
                      </m:sub>
                    </m:sSub>
                    <m:r>
                      <m:rPr>
                        <m:nor/>
                      </m:rPr>
                      <w:rPr>
                        <w:rFonts w:ascii="Times New Roman" w:hAnsi="Times New Roman" w:cs="Times New Roman"/>
                        <w:iCs/>
                      </w:rPr>
                      <m:t>=</m:t>
                    </m:r>
                    <m:f>
                      <m:fPr>
                        <m:ctrlPr>
                          <w:rPr>
                            <w:rFonts w:ascii="Cambria Math" w:hAnsi="Cambria Math" w:cs="Times New Roman"/>
                            <w:i/>
                            <w:iCs/>
                          </w:rPr>
                        </m:ctrlPr>
                      </m:fPr>
                      <m:num>
                        <m:sSub>
                          <m:sSubPr>
                            <m:ctrlPr>
                              <w:rPr>
                                <w:rFonts w:ascii="Cambria Math" w:hAnsi="Cambria Math" w:cs="Times New Roman"/>
                                <w:i/>
                                <w:iCs/>
                              </w:rPr>
                            </m:ctrlPr>
                          </m:sSubPr>
                          <m:e>
                            <m:r>
                              <m:rPr>
                                <m:nor/>
                              </m:rPr>
                              <w:rPr>
                                <w:rFonts w:ascii="Times New Roman" w:hAnsi="Times New Roman" w:cs="Times New Roman"/>
                                <w:iCs/>
                              </w:rPr>
                              <m:t>s</m:t>
                            </m:r>
                          </m:e>
                          <m:sub>
                            <m:r>
                              <m:rPr>
                                <m:nor/>
                              </m:rPr>
                              <w:rPr>
                                <w:rFonts w:ascii="Times New Roman" w:hAnsi="Times New Roman" w:cs="Times New Roman"/>
                                <w:iCs/>
                              </w:rPr>
                              <m:t>11</m:t>
                            </m:r>
                          </m:sub>
                        </m:sSub>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sSub>
                                  <m:sSubPr>
                                    <m:ctrlPr>
                                      <w:rPr>
                                        <w:rFonts w:ascii="Cambria Math" w:hAnsi="Cambria Math" w:cs="Times New Roman"/>
                                        <w:i/>
                                        <w:iCs/>
                                      </w:rPr>
                                    </m:ctrlPr>
                                  </m:sSubPr>
                                  <m:e>
                                    <m:r>
                                      <m:rPr>
                                        <m:nor/>
                                      </m:rPr>
                                      <w:rPr>
                                        <w:rFonts w:ascii="Times New Roman" w:hAnsi="Times New Roman" w:cs="Times New Roman"/>
                                        <w:iCs/>
                                      </w:rPr>
                                      <m:t>s</m:t>
                                    </m:r>
                                  </m:e>
                                  <m:sub>
                                    <m:r>
                                      <m:rPr>
                                        <m:nor/>
                                      </m:rPr>
                                      <w:rPr>
                                        <w:rFonts w:ascii="Times New Roman" w:hAnsi="Times New Roman" w:cs="Times New Roman"/>
                                        <w:iCs/>
                                      </w:rPr>
                                      <m:t>i1</m:t>
                                    </m:r>
                                  </m:sub>
                                </m:sSub>
                              </m:e>
                            </m:d>
                          </m:e>
                        </m:nary>
                      </m:den>
                    </m:f>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rPr>
                          <m:t>q</m:t>
                        </m:r>
                      </m:e>
                      <m:sub>
                        <m:r>
                          <m:rPr>
                            <m:nor/>
                          </m:rPr>
                          <w:rPr>
                            <w:rFonts w:ascii="Times New Roman" w:hAnsi="Times New Roman" w:cs="Times New Roman"/>
                            <w:iCs/>
                          </w:rPr>
                          <m:t>1j</m:t>
                        </m:r>
                      </m:sub>
                    </m:sSub>
                    <m:r>
                      <m:rPr>
                        <m:nor/>
                      </m:rPr>
                      <w:rPr>
                        <w:rFonts w:ascii="Times New Roman" w:hAnsi="Times New Roman" w:cs="Times New Roman"/>
                        <w:iCs/>
                      </w:rPr>
                      <m:t>=</m:t>
                    </m:r>
                    <m:f>
                      <m:fPr>
                        <m:ctrlPr>
                          <w:rPr>
                            <w:rFonts w:ascii="Cambria Math" w:hAnsi="Cambria Math" w:cs="Times New Roman"/>
                            <w:i/>
                            <w:iCs/>
                          </w:rPr>
                        </m:ctrlPr>
                      </m:fPr>
                      <m:num>
                        <m:sSub>
                          <m:sSubPr>
                            <m:ctrlPr>
                              <w:rPr>
                                <w:rFonts w:ascii="Cambria Math" w:hAnsi="Cambria Math" w:cs="Times New Roman"/>
                                <w:i/>
                                <w:iCs/>
                              </w:rPr>
                            </m:ctrlPr>
                          </m:sSubPr>
                          <m:e>
                            <m:r>
                              <m:rPr>
                                <m:nor/>
                              </m:rPr>
                              <w:rPr>
                                <w:rFonts w:ascii="Times New Roman" w:hAnsi="Times New Roman" w:cs="Times New Roman"/>
                                <w:iCs/>
                              </w:rPr>
                              <m:t>s</m:t>
                            </m:r>
                          </m:e>
                          <m:sub>
                            <m:r>
                              <m:rPr>
                                <m:nor/>
                              </m:rPr>
                              <w:rPr>
                                <w:rFonts w:ascii="Times New Roman" w:hAnsi="Times New Roman" w:cs="Times New Roman"/>
                                <w:iCs/>
                              </w:rPr>
                              <m:t>1j</m:t>
                            </m:r>
                          </m:sub>
                        </m:sSub>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sSub>
                                  <m:sSubPr>
                                    <m:ctrlPr>
                                      <w:rPr>
                                        <w:rFonts w:ascii="Cambria Math" w:hAnsi="Cambria Math" w:cs="Times New Roman"/>
                                        <w:i/>
                                        <w:iCs/>
                                      </w:rPr>
                                    </m:ctrlPr>
                                  </m:sSubPr>
                                  <m:e>
                                    <m:r>
                                      <m:rPr>
                                        <m:nor/>
                                      </m:rPr>
                                      <w:rPr>
                                        <w:rFonts w:ascii="Cambria Math" w:hAnsi="Times New Roman" w:cs="Times New Roman"/>
                                        <w:iCs/>
                                      </w:rPr>
                                      <m:t>s</m:t>
                                    </m:r>
                                  </m:e>
                                  <m:sub>
                                    <m:r>
                                      <m:rPr>
                                        <m:nor/>
                                      </m:rPr>
                                      <w:rPr>
                                        <w:rFonts w:ascii="Times New Roman" w:hAnsi="Times New Roman" w:cs="Times New Roman"/>
                                        <w:iCs/>
                                      </w:rPr>
                                      <m:t>ij</m:t>
                                    </m:r>
                                  </m:sub>
                                </m:sSub>
                              </m:e>
                            </m:d>
                          </m:e>
                        </m:nary>
                      </m:den>
                    </m:f>
                  </m:e>
                </m:mr>
                <m:mr>
                  <m:e>
                    <m:r>
                      <m:rPr>
                        <m:nor/>
                      </m:rPr>
                      <w:rPr>
                        <w:rFonts w:ascii="Cambria Math" w:hAnsi="Cambria Math" w:cs="Cambria Math"/>
                        <w:iCs/>
                      </w:rPr>
                      <m:t>⋮</m:t>
                    </m:r>
                  </m:e>
                  <m:e>
                    <m:r>
                      <m:rPr>
                        <m:nor/>
                      </m:rPr>
                      <w:rPr>
                        <w:rFonts w:ascii="Cambria Math" w:hAnsi="Cambria Math" w:cs="Cambria Math"/>
                        <w:iCs/>
                      </w:rPr>
                      <m:t>⋯</m:t>
                    </m:r>
                  </m:e>
                  <m:e>
                    <m:r>
                      <m:rPr>
                        <m:nor/>
                      </m:rPr>
                      <w:rPr>
                        <w:rFonts w:ascii="Cambria Math" w:hAnsi="Cambria Math" w:cs="Cambria Math"/>
                        <w:iCs/>
                      </w:rPr>
                      <m:t>⋮</m:t>
                    </m:r>
                  </m:e>
                </m:mr>
                <m:mr>
                  <m:e>
                    <m:sSub>
                      <m:sSubPr>
                        <m:ctrlPr>
                          <w:rPr>
                            <w:rFonts w:ascii="Cambria Math" w:hAnsi="Cambria Math" w:cs="Times New Roman"/>
                            <w:i/>
                            <w:iCs/>
                          </w:rPr>
                        </m:ctrlPr>
                      </m:sSubPr>
                      <m:e>
                        <m:r>
                          <m:rPr>
                            <m:nor/>
                          </m:rPr>
                          <w:rPr>
                            <w:rFonts w:ascii="Times New Roman" w:hAnsi="Times New Roman" w:cs="Times New Roman"/>
                          </w:rPr>
                          <m:t>q</m:t>
                        </m:r>
                      </m:e>
                      <m:sub>
                        <m:r>
                          <m:rPr>
                            <m:nor/>
                          </m:rPr>
                          <w:rPr>
                            <w:rFonts w:ascii="Times New Roman" w:hAnsi="Times New Roman" w:cs="Times New Roman"/>
                            <w:iCs/>
                          </w:rPr>
                          <m:t>i1</m:t>
                        </m:r>
                      </m:sub>
                    </m:sSub>
                    <m:r>
                      <m:rPr>
                        <m:nor/>
                      </m:rPr>
                      <w:rPr>
                        <w:rFonts w:ascii="Times New Roman" w:hAnsi="Times New Roman" w:cs="Times New Roman"/>
                        <w:iCs/>
                      </w:rPr>
                      <m:t>=</m:t>
                    </m:r>
                    <m:f>
                      <m:fPr>
                        <m:ctrlPr>
                          <w:rPr>
                            <w:rFonts w:ascii="Cambria Math" w:hAnsi="Cambria Math" w:cs="Times New Roman"/>
                            <w:i/>
                            <w:iCs/>
                          </w:rPr>
                        </m:ctrlPr>
                      </m:fPr>
                      <m:num>
                        <m:sSub>
                          <m:sSubPr>
                            <m:ctrlPr>
                              <w:rPr>
                                <w:rFonts w:ascii="Cambria Math" w:hAnsi="Cambria Math" w:cs="Times New Roman"/>
                                <w:i/>
                                <w:iCs/>
                              </w:rPr>
                            </m:ctrlPr>
                          </m:sSubPr>
                          <m:e>
                            <m:r>
                              <m:rPr>
                                <m:nor/>
                              </m:rPr>
                              <w:rPr>
                                <w:rFonts w:ascii="Times New Roman" w:hAnsi="Times New Roman" w:cs="Times New Roman"/>
                                <w:iCs/>
                              </w:rPr>
                              <m:t>s</m:t>
                            </m:r>
                          </m:e>
                          <m:sub>
                            <m:r>
                              <m:rPr>
                                <m:nor/>
                              </m:rPr>
                              <w:rPr>
                                <w:rFonts w:ascii="Times New Roman" w:hAnsi="Times New Roman" w:cs="Times New Roman"/>
                                <w:iCs/>
                              </w:rPr>
                              <m:t>i1</m:t>
                            </m:r>
                          </m:sub>
                        </m:sSub>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sSub>
                                  <m:sSubPr>
                                    <m:ctrlPr>
                                      <w:rPr>
                                        <w:rFonts w:ascii="Cambria Math" w:hAnsi="Cambria Math" w:cs="Times New Roman"/>
                                        <w:i/>
                                        <w:iCs/>
                                      </w:rPr>
                                    </m:ctrlPr>
                                  </m:sSubPr>
                                  <m:e>
                                    <m:r>
                                      <m:rPr>
                                        <m:nor/>
                                      </m:rPr>
                                      <w:rPr>
                                        <w:rFonts w:ascii="Times New Roman" w:hAnsi="Times New Roman" w:cs="Times New Roman"/>
                                        <w:iCs/>
                                      </w:rPr>
                                      <m:t>s</m:t>
                                    </m:r>
                                  </m:e>
                                  <m:sub>
                                    <m:r>
                                      <m:rPr>
                                        <m:nor/>
                                      </m:rPr>
                                      <w:rPr>
                                        <w:rFonts w:ascii="Times New Roman" w:hAnsi="Times New Roman" w:cs="Times New Roman"/>
                                        <w:iCs/>
                                      </w:rPr>
                                      <m:t>i1</m:t>
                                    </m:r>
                                  </m:sub>
                                </m:sSub>
                              </m:e>
                            </m:d>
                          </m:e>
                        </m:nary>
                      </m:den>
                    </m:f>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rPr>
                          <m:t>q</m:t>
                        </m:r>
                      </m:e>
                      <m:sub>
                        <m:r>
                          <m:rPr>
                            <m:nor/>
                          </m:rPr>
                          <w:rPr>
                            <w:rFonts w:ascii="Times New Roman" w:hAnsi="Times New Roman" w:cs="Times New Roman"/>
                            <w:iCs/>
                          </w:rPr>
                          <m:t>ij</m:t>
                        </m:r>
                      </m:sub>
                    </m:sSub>
                    <m:r>
                      <m:rPr>
                        <m:nor/>
                      </m:rPr>
                      <w:rPr>
                        <w:rFonts w:ascii="Times New Roman" w:hAnsi="Times New Roman" w:cs="Times New Roman"/>
                        <w:iCs/>
                      </w:rPr>
                      <m:t>=</m:t>
                    </m:r>
                    <m:f>
                      <m:fPr>
                        <m:ctrlPr>
                          <w:rPr>
                            <w:rFonts w:ascii="Cambria Math" w:hAnsi="Cambria Math" w:cs="Times New Roman"/>
                            <w:i/>
                            <w:iCs/>
                          </w:rPr>
                        </m:ctrlPr>
                      </m:fPr>
                      <m:num>
                        <m:sSub>
                          <m:sSubPr>
                            <m:ctrlPr>
                              <w:rPr>
                                <w:rFonts w:ascii="Cambria Math" w:hAnsi="Cambria Math" w:cs="Times New Roman"/>
                                <w:i/>
                                <w:iCs/>
                              </w:rPr>
                            </m:ctrlPr>
                          </m:sSubPr>
                          <m:e>
                            <m:r>
                              <m:rPr>
                                <m:nor/>
                              </m:rPr>
                              <w:rPr>
                                <w:rFonts w:ascii="Times New Roman" w:hAnsi="Times New Roman" w:cs="Times New Roman"/>
                                <w:iCs/>
                              </w:rPr>
                              <m:t>s</m:t>
                            </m:r>
                          </m:e>
                          <m:sub>
                            <m:r>
                              <m:rPr>
                                <m:nor/>
                              </m:rPr>
                              <w:rPr>
                                <w:rFonts w:ascii="Times New Roman" w:hAnsi="Times New Roman" w:cs="Times New Roman"/>
                                <w:iCs/>
                              </w:rPr>
                              <m:t>ij</m:t>
                            </m:r>
                          </m:sub>
                        </m:sSub>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sSub>
                                  <m:sSubPr>
                                    <m:ctrlPr>
                                      <w:rPr>
                                        <w:rFonts w:ascii="Cambria Math" w:hAnsi="Cambria Math" w:cs="Times New Roman"/>
                                        <w:i/>
                                        <w:iCs/>
                                      </w:rPr>
                                    </m:ctrlPr>
                                  </m:sSubPr>
                                  <m:e>
                                    <m:r>
                                      <m:rPr>
                                        <m:nor/>
                                      </m:rPr>
                                      <w:rPr>
                                        <w:rFonts w:ascii="Times New Roman" w:hAnsi="Times New Roman" w:cs="Times New Roman"/>
                                        <w:iCs/>
                                      </w:rPr>
                                      <m:t>s</m:t>
                                    </m:r>
                                  </m:e>
                                  <m:sub>
                                    <m:r>
                                      <m:rPr>
                                        <m:nor/>
                                      </m:rPr>
                                      <w:rPr>
                                        <w:rFonts w:ascii="Times New Roman" w:hAnsi="Times New Roman" w:cs="Times New Roman"/>
                                        <w:iCs/>
                                      </w:rPr>
                                      <m:t>ij</m:t>
                                    </m:r>
                                  </m:sub>
                                </m:sSub>
                              </m:e>
                            </m:d>
                          </m:e>
                        </m:nary>
                      </m:den>
                    </m:f>
                  </m:e>
                </m:mr>
              </m:m>
            </m:e>
          </m:d>
          <m:r>
            <m:rPr>
              <m:nor/>
            </m:rPr>
            <w:rPr>
              <w:rFonts w:ascii="Times New Roman" w:hAnsi="Times New Roman" w:cs="Times New Roman"/>
              <w:b/>
              <w:bCs/>
              <w:iCs/>
            </w:rPr>
            <m:t>×</m:t>
          </m:r>
          <m:d>
            <m:dPr>
              <m:ctrlPr>
                <w:rPr>
                  <w:rFonts w:ascii="Cambria Math" w:hAnsi="Cambria Math" w:cs="Times New Roman"/>
                  <w:b/>
                  <w:bCs/>
                  <w:i/>
                  <w:iCs/>
                </w:rPr>
              </m:ctrlPr>
            </m:dPr>
            <m:e>
              <m:m>
                <m:mPr>
                  <m:mcs>
                    <m:mc>
                      <m:mcPr>
                        <m:count m:val="3"/>
                        <m:mcJc m:val="center"/>
                      </m:mcPr>
                    </m:mc>
                  </m:mcs>
                  <m:ctrlPr>
                    <w:rPr>
                      <w:rFonts w:ascii="Cambria Math" w:hAnsi="Cambria Math" w:cs="Times New Roman"/>
                      <w:i/>
                      <w:iCs/>
                    </w:rPr>
                  </m:ctrlPr>
                </m:mPr>
                <m:mr>
                  <m:e>
                    <m:sSub>
                      <m:sSubPr>
                        <m:ctrlPr>
                          <w:rPr>
                            <w:rFonts w:ascii="Cambria Math" w:hAnsi="Cambria Math" w:cs="Times New Roman"/>
                            <w:i/>
                            <w:iCs/>
                          </w:rPr>
                        </m:ctrlPr>
                      </m:sSubPr>
                      <m:e>
                        <m:r>
                          <m:rPr>
                            <m:nor/>
                          </m:rPr>
                          <w:rPr>
                            <w:rFonts w:ascii="Times New Roman" w:hAnsi="Times New Roman" w:cs="Times New Roman"/>
                            <w:iCs/>
                          </w:rPr>
                          <m:t>w</m:t>
                        </m:r>
                      </m:e>
                      <m:sub>
                        <m:r>
                          <m:rPr>
                            <m:nor/>
                          </m:rPr>
                          <w:rPr>
                            <w:rFonts w:ascii="Times New Roman" w:hAnsi="Times New Roman" w:cs="Times New Roman"/>
                            <w:iCs/>
                          </w:rPr>
                          <m:t>11</m:t>
                        </m:r>
                      </m:sub>
                    </m:sSub>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iCs/>
                          </w:rPr>
                          <m:t>w</m:t>
                        </m:r>
                      </m:e>
                      <m:sub>
                        <m:r>
                          <m:rPr>
                            <m:nor/>
                          </m:rPr>
                          <w:rPr>
                            <w:rFonts w:ascii="Times New Roman" w:hAnsi="Times New Roman" w:cs="Times New Roman"/>
                            <w:iCs/>
                          </w:rPr>
                          <m:t>1k</m:t>
                        </m:r>
                      </m:sub>
                    </m:sSub>
                  </m:e>
                </m:mr>
                <m:mr>
                  <m:e>
                    <m:r>
                      <m:rPr>
                        <m:nor/>
                      </m:rPr>
                      <w:rPr>
                        <w:rFonts w:ascii="Cambria Math" w:hAnsi="Cambria Math" w:cs="Cambria Math"/>
                        <w:iCs/>
                      </w:rPr>
                      <m:t>⋮</m:t>
                    </m:r>
                  </m:e>
                  <m:e>
                    <m:r>
                      <m:rPr>
                        <m:nor/>
                      </m:rPr>
                      <w:rPr>
                        <w:rFonts w:ascii="Cambria Math" w:hAnsi="Cambria Math" w:cs="Cambria Math"/>
                        <w:iCs/>
                      </w:rPr>
                      <m:t>⋯</m:t>
                    </m:r>
                  </m:e>
                  <m:e>
                    <m:r>
                      <m:rPr>
                        <m:nor/>
                      </m:rPr>
                      <w:rPr>
                        <w:rFonts w:ascii="Cambria Math" w:hAnsi="Cambria Math" w:cs="Cambria Math"/>
                        <w:iCs/>
                      </w:rPr>
                      <m:t>⋮</m:t>
                    </m:r>
                  </m:e>
                </m:mr>
                <m:mr>
                  <m:e>
                    <m:sSub>
                      <m:sSubPr>
                        <m:ctrlPr>
                          <w:rPr>
                            <w:rFonts w:ascii="Cambria Math" w:hAnsi="Cambria Math" w:cs="Times New Roman"/>
                            <w:i/>
                            <w:iCs/>
                          </w:rPr>
                        </m:ctrlPr>
                      </m:sSubPr>
                      <m:e>
                        <m:r>
                          <m:rPr>
                            <m:nor/>
                          </m:rPr>
                          <w:rPr>
                            <w:rFonts w:ascii="Times New Roman" w:hAnsi="Times New Roman" w:cs="Times New Roman"/>
                            <w:iCs/>
                          </w:rPr>
                          <m:t>w</m:t>
                        </m:r>
                      </m:e>
                      <m:sub>
                        <m:r>
                          <m:rPr>
                            <m:nor/>
                          </m:rPr>
                          <w:rPr>
                            <w:rFonts w:ascii="Times New Roman" w:hAnsi="Times New Roman" w:cs="Times New Roman"/>
                            <w:iCs/>
                          </w:rPr>
                          <m:t>j1</m:t>
                        </m:r>
                      </m:sub>
                    </m:sSub>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iCs/>
                          </w:rPr>
                          <m:t>w</m:t>
                        </m:r>
                      </m:e>
                      <m:sub>
                        <m:r>
                          <m:rPr>
                            <m:nor/>
                          </m:rPr>
                          <w:rPr>
                            <w:rFonts w:ascii="Times New Roman" w:hAnsi="Times New Roman" w:cs="Times New Roman"/>
                            <w:iCs/>
                          </w:rPr>
                          <m:t>jk</m:t>
                        </m:r>
                      </m:sub>
                    </m:sSub>
                  </m:e>
                </m:mr>
              </m:m>
            </m:e>
          </m:d>
        </m:oMath>
      </m:oMathPara>
    </w:p>
    <w:p w14:paraId="57FF52EA" w14:textId="77777777" w:rsidR="00FB77AE" w:rsidRPr="000B14DC" w:rsidRDefault="00FB77AE" w:rsidP="00377B3A">
      <w:pPr>
        <w:spacing w:line="360" w:lineRule="auto"/>
        <w:ind w:firstLine="708"/>
        <w:rPr>
          <w:rFonts w:ascii="Times New Roman" w:hAnsi="Times New Roman" w:cs="Times New Roman"/>
        </w:rPr>
        <w:pPrChange w:id="16" w:author="Gabriel Nakamura" w:date="2022-06-25T10:58:00Z">
          <w:pPr>
            <w:ind w:firstLine="708"/>
          </w:pPr>
        </w:pPrChange>
      </w:pPr>
      <w:r w:rsidRPr="000B14DC">
        <w:rPr>
          <w:rFonts w:ascii="Times New Roman" w:hAnsi="Times New Roman" w:cs="Times New Roman"/>
        </w:rPr>
        <w:t xml:space="preserve">Pairwise dissimilarities between sites computed from matrix </w:t>
      </w:r>
      <w:r w:rsidRPr="000B14DC">
        <w:rPr>
          <w:rFonts w:ascii="Times New Roman" w:hAnsi="Times New Roman" w:cs="Times New Roman"/>
          <w:b/>
          <w:bCs/>
        </w:rPr>
        <w:t>P</w:t>
      </w:r>
      <w:r w:rsidRPr="000B14DC">
        <w:rPr>
          <w:rFonts w:ascii="Times New Roman" w:hAnsi="Times New Roman" w:cs="Times New Roman"/>
        </w:rPr>
        <w:t xml:space="preserve"> has been demonstrated to be an appropriate measure of phylogenetic beta diversity (e.g. Duarte et al. 2014a), with higher statistical robustness when compared to other available measures (Duarte et al. 2016).</w:t>
      </w:r>
    </w:p>
    <w:p w14:paraId="791CB36C" w14:textId="77777777" w:rsidR="00FB77AE" w:rsidRPr="000B14DC" w:rsidRDefault="008279C0" w:rsidP="00377B3A">
      <w:pPr>
        <w:spacing w:before="360" w:after="120" w:line="360" w:lineRule="auto"/>
        <w:rPr>
          <w:rFonts w:ascii="Times New Roman" w:hAnsi="Times New Roman" w:cs="Times New Roman"/>
        </w:rPr>
        <w:pPrChange w:id="17" w:author="Gabriel Nakamura" w:date="2022-06-25T10:58:00Z">
          <w:pPr>
            <w:spacing w:before="360" w:after="120"/>
          </w:pPr>
        </w:pPrChange>
      </w:pPr>
      <w:r w:rsidRPr="000B14DC">
        <w:rPr>
          <w:rFonts w:ascii="Times New Roman" w:hAnsi="Times New Roman" w:cs="Times New Roman"/>
          <w:i/>
          <w:iCs/>
        </w:rPr>
        <w:t xml:space="preserve">PFW and </w:t>
      </w:r>
      <w:proofErr w:type="spellStart"/>
      <w:r w:rsidRPr="000B14DC">
        <w:rPr>
          <w:rFonts w:ascii="Times New Roman" w:hAnsi="Times New Roman" w:cs="Times New Roman"/>
          <w:i/>
          <w:iCs/>
        </w:rPr>
        <w:t>Grafen’s</w:t>
      </w:r>
      <w:proofErr w:type="spellEnd"/>
      <w:r w:rsidRPr="000B14DC">
        <w:rPr>
          <w:rFonts w:ascii="Times New Roman" w:hAnsi="Times New Roman" w:cs="Times New Roman"/>
          <w:i/>
          <w:iCs/>
        </w:rPr>
        <w:t xml:space="preserve"> branch length tran</w:t>
      </w:r>
      <w:r w:rsidR="00932A3C" w:rsidRPr="000B14DC">
        <w:rPr>
          <w:rFonts w:ascii="Times New Roman" w:hAnsi="Times New Roman" w:cs="Times New Roman"/>
          <w:i/>
          <w:iCs/>
        </w:rPr>
        <w:t>s</w:t>
      </w:r>
      <w:r w:rsidRPr="000B14DC">
        <w:rPr>
          <w:rFonts w:ascii="Times New Roman" w:hAnsi="Times New Roman" w:cs="Times New Roman"/>
          <w:i/>
          <w:iCs/>
        </w:rPr>
        <w:t>formation</w:t>
      </w:r>
    </w:p>
    <w:p w14:paraId="5D1C1CF6" w14:textId="77777777" w:rsidR="0096358D" w:rsidRPr="000B14DC" w:rsidRDefault="00924C84" w:rsidP="00377B3A">
      <w:pPr>
        <w:spacing w:line="360" w:lineRule="auto"/>
        <w:rPr>
          <w:rFonts w:ascii="Times New Roman" w:hAnsi="Times New Roman" w:cs="Times New Roman"/>
        </w:rPr>
        <w:pPrChange w:id="18" w:author="Gabriel Nakamura" w:date="2022-06-25T10:58:00Z">
          <w:pPr/>
        </w:pPrChange>
      </w:pPr>
      <w:r w:rsidRPr="000B14DC">
        <w:rPr>
          <w:rFonts w:ascii="Times New Roman" w:hAnsi="Times New Roman" w:cs="Times New Roman"/>
        </w:rPr>
        <w:t xml:space="preserve">As seen above, phylogenetic similarities </w:t>
      </w:r>
      <w:r w:rsidR="00220AD1" w:rsidRPr="000B14DC">
        <w:rPr>
          <w:rFonts w:ascii="Times New Roman" w:hAnsi="Times New Roman" w:cs="Times New Roman"/>
        </w:rPr>
        <w:t>used</w:t>
      </w:r>
      <w:r w:rsidRPr="000B14DC">
        <w:rPr>
          <w:rFonts w:ascii="Times New Roman" w:hAnsi="Times New Roman" w:cs="Times New Roman"/>
        </w:rPr>
        <w:t xml:space="preserve"> in PFW framework are computed as the complement of </w:t>
      </w:r>
      <w:proofErr w:type="spellStart"/>
      <w:r w:rsidR="00342C6D" w:rsidRPr="000B14DC">
        <w:rPr>
          <w:rFonts w:ascii="Times New Roman" w:hAnsi="Times New Roman" w:cs="Times New Roman"/>
          <w:i/>
          <w:iCs/>
        </w:rPr>
        <w:t>d</w:t>
      </w:r>
      <w:r w:rsidR="00342C6D" w:rsidRPr="000B14DC">
        <w:rPr>
          <w:rFonts w:ascii="Times New Roman" w:hAnsi="Times New Roman" w:cs="Times New Roman"/>
          <w:i/>
          <w:iCs/>
          <w:vertAlign w:val="subscript"/>
        </w:rPr>
        <w:t>ij</w:t>
      </w:r>
      <w:proofErr w:type="spellEnd"/>
      <w:r w:rsidR="00342C6D" w:rsidRPr="000B14DC">
        <w:rPr>
          <w:rFonts w:ascii="Times New Roman" w:hAnsi="Times New Roman" w:cs="Times New Roman"/>
        </w:rPr>
        <w:t xml:space="preserve">/max </w:t>
      </w:r>
      <w:proofErr w:type="spellStart"/>
      <w:r w:rsidR="00342C6D" w:rsidRPr="000B14DC">
        <w:rPr>
          <w:rFonts w:ascii="Times New Roman" w:hAnsi="Times New Roman" w:cs="Times New Roman"/>
          <w:i/>
          <w:iCs/>
        </w:rPr>
        <w:t>d</w:t>
      </w:r>
      <w:r w:rsidR="00342C6D" w:rsidRPr="000B14DC">
        <w:rPr>
          <w:rFonts w:ascii="Times New Roman" w:hAnsi="Times New Roman" w:cs="Times New Roman"/>
          <w:vertAlign w:val="subscript"/>
        </w:rPr>
        <w:t>ij</w:t>
      </w:r>
      <w:proofErr w:type="spellEnd"/>
      <w:r w:rsidR="00342C6D" w:rsidRPr="000B14DC">
        <w:rPr>
          <w:rFonts w:ascii="Times New Roman" w:hAnsi="Times New Roman" w:cs="Times New Roman"/>
        </w:rPr>
        <w:t xml:space="preserve"> </w:t>
      </w:r>
      <w:r w:rsidRPr="000B14DC">
        <w:rPr>
          <w:rFonts w:ascii="Times New Roman" w:hAnsi="Times New Roman" w:cs="Times New Roman"/>
        </w:rPr>
        <w:t xml:space="preserve">ratio, which </w:t>
      </w:r>
      <w:r w:rsidR="0096358D" w:rsidRPr="000B14DC">
        <w:rPr>
          <w:rFonts w:ascii="Times New Roman" w:hAnsi="Times New Roman" w:cs="Times New Roman"/>
        </w:rPr>
        <w:t>is equivalent to</w:t>
      </w:r>
      <w:r w:rsidR="00342C6D" w:rsidRPr="000B14DC">
        <w:rPr>
          <w:rFonts w:ascii="Times New Roman" w:hAnsi="Times New Roman" w:cs="Times New Roman"/>
        </w:rPr>
        <w:t xml:space="preserve"> the height </w:t>
      </w:r>
      <w:r w:rsidR="00342C6D" w:rsidRPr="000B14DC">
        <w:rPr>
          <w:rFonts w:ascii="Times New Roman" w:hAnsi="Times New Roman" w:cs="Times New Roman"/>
          <w:i/>
          <w:iCs/>
        </w:rPr>
        <w:t>h</w:t>
      </w:r>
      <w:r w:rsidR="00342C6D" w:rsidRPr="000B14DC">
        <w:rPr>
          <w:rFonts w:ascii="Times New Roman" w:hAnsi="Times New Roman" w:cs="Times New Roman"/>
        </w:rPr>
        <w:t xml:space="preserve"> defined by </w:t>
      </w:r>
      <w:proofErr w:type="spellStart"/>
      <w:r w:rsidR="00342C6D" w:rsidRPr="000B14DC">
        <w:rPr>
          <w:rFonts w:ascii="Times New Roman" w:hAnsi="Times New Roman" w:cs="Times New Roman"/>
        </w:rPr>
        <w:t>Grafen</w:t>
      </w:r>
      <w:proofErr w:type="spellEnd"/>
      <w:r w:rsidR="00342C6D" w:rsidRPr="000B14DC">
        <w:rPr>
          <w:rFonts w:ascii="Times New Roman" w:hAnsi="Times New Roman" w:cs="Times New Roman"/>
        </w:rPr>
        <w:t xml:space="preserve"> (1989) </w:t>
      </w:r>
      <w:del w:id="19" w:author="Gabriel Nakamura" w:date="2019-09-26T09:44:00Z">
        <w:r w:rsidR="00220AD1" w:rsidRPr="000B14DC" w:rsidDel="002F3FAC">
          <w:rPr>
            <w:rFonts w:ascii="Times New Roman" w:hAnsi="Times New Roman" w:cs="Times New Roman"/>
          </w:rPr>
          <w:delText xml:space="preserve">defined </w:delText>
        </w:r>
      </w:del>
      <w:r w:rsidR="00220AD1" w:rsidRPr="000B14DC">
        <w:rPr>
          <w:rFonts w:ascii="Times New Roman" w:hAnsi="Times New Roman" w:cs="Times New Roman"/>
        </w:rPr>
        <w:t>as</w:t>
      </w:r>
      <w:r w:rsidR="0096358D" w:rsidRPr="000B14DC">
        <w:rPr>
          <w:rFonts w:ascii="Times New Roman" w:hAnsi="Times New Roman" w:cs="Times New Roman"/>
        </w:rPr>
        <w:t xml:space="preserve"> </w:t>
      </w:r>
      <w:r w:rsidR="00342C6D" w:rsidRPr="000B14DC">
        <w:rPr>
          <w:rFonts w:ascii="Times New Roman" w:hAnsi="Times New Roman" w:cs="Times New Roman"/>
        </w:rPr>
        <w:t xml:space="preserve">the node value where a given pair of species diverge in the </w:t>
      </w:r>
      <w:r w:rsidR="00220AD1" w:rsidRPr="000B14DC">
        <w:rPr>
          <w:rFonts w:ascii="Times New Roman" w:hAnsi="Times New Roman" w:cs="Times New Roman"/>
        </w:rPr>
        <w:t xml:space="preserve">phylogenetic </w:t>
      </w:r>
      <w:r w:rsidR="00342C6D" w:rsidRPr="000B14DC">
        <w:rPr>
          <w:rFonts w:ascii="Times New Roman" w:hAnsi="Times New Roman" w:cs="Times New Roman"/>
        </w:rPr>
        <w:t xml:space="preserve">tree. </w:t>
      </w:r>
      <w:r w:rsidR="0096358D" w:rsidRPr="000B14DC">
        <w:rPr>
          <w:rFonts w:ascii="Times New Roman" w:hAnsi="Times New Roman" w:cs="Times New Roman"/>
        </w:rPr>
        <w:t>Accordingly</w:t>
      </w:r>
      <w:r w:rsidR="00342C6D" w:rsidRPr="000B14DC">
        <w:rPr>
          <w:rFonts w:ascii="Times New Roman" w:hAnsi="Times New Roman" w:cs="Times New Roman"/>
        </w:rPr>
        <w:t>, for a</w:t>
      </w:r>
      <w:r w:rsidR="0096358D" w:rsidRPr="000B14DC">
        <w:rPr>
          <w:rFonts w:ascii="Times New Roman" w:hAnsi="Times New Roman" w:cs="Times New Roman"/>
        </w:rPr>
        <w:t>ny</w:t>
      </w:r>
      <w:r w:rsidR="00342C6D" w:rsidRPr="000B14DC">
        <w:rPr>
          <w:rFonts w:ascii="Times New Roman" w:hAnsi="Times New Roman" w:cs="Times New Roman"/>
        </w:rPr>
        <w:t xml:space="preserve"> pair of species diverging in the root of the tree, </w:t>
      </w:r>
      <w:proofErr w:type="spellStart"/>
      <w:r w:rsidR="0096358D" w:rsidRPr="000B14DC">
        <w:rPr>
          <w:rFonts w:ascii="Times New Roman" w:hAnsi="Times New Roman" w:cs="Times New Roman"/>
          <w:i/>
          <w:iCs/>
        </w:rPr>
        <w:t>d</w:t>
      </w:r>
      <w:r w:rsidR="0096358D" w:rsidRPr="000B14DC">
        <w:rPr>
          <w:rFonts w:ascii="Times New Roman" w:hAnsi="Times New Roman" w:cs="Times New Roman"/>
          <w:i/>
          <w:iCs/>
          <w:vertAlign w:val="subscript"/>
        </w:rPr>
        <w:t>ij</w:t>
      </w:r>
      <w:proofErr w:type="spellEnd"/>
      <w:r w:rsidR="0096358D" w:rsidRPr="000B14DC">
        <w:rPr>
          <w:rFonts w:ascii="Times New Roman" w:hAnsi="Times New Roman" w:cs="Times New Roman"/>
        </w:rPr>
        <w:t xml:space="preserve">/max </w:t>
      </w:r>
      <w:proofErr w:type="spellStart"/>
      <w:r w:rsidR="0096358D" w:rsidRPr="000B14DC">
        <w:rPr>
          <w:rFonts w:ascii="Times New Roman" w:hAnsi="Times New Roman" w:cs="Times New Roman"/>
          <w:i/>
          <w:iCs/>
        </w:rPr>
        <w:t>d</w:t>
      </w:r>
      <w:r w:rsidR="0096358D" w:rsidRPr="000B14DC">
        <w:rPr>
          <w:rFonts w:ascii="Times New Roman" w:hAnsi="Times New Roman" w:cs="Times New Roman"/>
          <w:vertAlign w:val="subscript"/>
        </w:rPr>
        <w:t>ij</w:t>
      </w:r>
      <w:proofErr w:type="spellEnd"/>
      <w:r w:rsidR="00342C6D" w:rsidRPr="000B14DC">
        <w:rPr>
          <w:rFonts w:ascii="Times New Roman" w:hAnsi="Times New Roman" w:cs="Times New Roman"/>
        </w:rPr>
        <w:t xml:space="preserve"> = 1</w:t>
      </w:r>
      <w:r w:rsidR="0096358D" w:rsidRPr="000B14DC">
        <w:rPr>
          <w:rFonts w:ascii="Times New Roman" w:hAnsi="Times New Roman" w:cs="Times New Roman"/>
        </w:rPr>
        <w:t xml:space="preserve">, which is the maximum possible value for </w:t>
      </w:r>
      <w:r w:rsidR="0096358D" w:rsidRPr="000B14DC">
        <w:rPr>
          <w:rFonts w:ascii="Times New Roman" w:hAnsi="Times New Roman" w:cs="Times New Roman"/>
          <w:i/>
          <w:iCs/>
        </w:rPr>
        <w:t>h</w:t>
      </w:r>
      <w:r w:rsidR="00342C6D" w:rsidRPr="000B14DC">
        <w:rPr>
          <w:rFonts w:ascii="Times New Roman" w:hAnsi="Times New Roman" w:cs="Times New Roman"/>
        </w:rPr>
        <w:t>.</w:t>
      </w:r>
      <w:r w:rsidR="0096358D" w:rsidRPr="000B14DC">
        <w:rPr>
          <w:rFonts w:ascii="Times New Roman" w:hAnsi="Times New Roman" w:cs="Times New Roman"/>
        </w:rPr>
        <w:t xml:space="preserve"> For any tip in the phyloge</w:t>
      </w:r>
      <w:r w:rsidR="00932A3C" w:rsidRPr="000B14DC">
        <w:rPr>
          <w:rFonts w:ascii="Times New Roman" w:hAnsi="Times New Roman" w:cs="Times New Roman"/>
        </w:rPr>
        <w:t>netic</w:t>
      </w:r>
      <w:r w:rsidR="0096358D" w:rsidRPr="000B14DC">
        <w:rPr>
          <w:rFonts w:ascii="Times New Roman" w:hAnsi="Times New Roman" w:cs="Times New Roman"/>
        </w:rPr>
        <w:t xml:space="preserve"> tree, </w:t>
      </w:r>
      <w:r w:rsidR="0096358D" w:rsidRPr="000B14DC">
        <w:rPr>
          <w:rFonts w:ascii="Times New Roman" w:hAnsi="Times New Roman" w:cs="Times New Roman"/>
          <w:i/>
          <w:iCs/>
        </w:rPr>
        <w:t>h</w:t>
      </w:r>
      <w:r w:rsidR="0096358D" w:rsidRPr="000B14DC">
        <w:rPr>
          <w:rFonts w:ascii="Times New Roman" w:hAnsi="Times New Roman" w:cs="Times New Roman"/>
        </w:rPr>
        <w:t xml:space="preserve"> = 0.</w:t>
      </w:r>
      <w:r w:rsidR="008D36F3" w:rsidRPr="000B14DC">
        <w:rPr>
          <w:rFonts w:ascii="Times New Roman" w:hAnsi="Times New Roman" w:cs="Times New Roman"/>
        </w:rPr>
        <w:t xml:space="preserve"> This implies</w:t>
      </w:r>
      <w:r w:rsidR="00AD7CB7" w:rsidRPr="000B14DC">
        <w:rPr>
          <w:rFonts w:ascii="Times New Roman" w:hAnsi="Times New Roman" w:cs="Times New Roman"/>
        </w:rPr>
        <w:t xml:space="preserve"> that </w:t>
      </w:r>
      <w:r w:rsidR="008720D4" w:rsidRPr="000B14DC">
        <w:rPr>
          <w:rFonts w:ascii="Times New Roman" w:hAnsi="Times New Roman" w:cs="Times New Roman"/>
          <w:b/>
          <w:bCs/>
        </w:rPr>
        <w:t>S</w:t>
      </w:r>
      <w:r w:rsidR="00AD7CB7" w:rsidRPr="000B14DC">
        <w:rPr>
          <w:rFonts w:ascii="Times New Roman" w:hAnsi="Times New Roman" w:cs="Times New Roman"/>
        </w:rPr>
        <w:t xml:space="preserve"> </w:t>
      </w:r>
      <w:r w:rsidR="008720D4" w:rsidRPr="000B14DC">
        <w:rPr>
          <w:rFonts w:ascii="Times New Roman" w:hAnsi="Times New Roman" w:cs="Times New Roman"/>
        </w:rPr>
        <w:t xml:space="preserve">is equivalent to the standardized phylogenetic variance/covariance matrix </w:t>
      </w:r>
      <w:r w:rsidR="00FB0BAE" w:rsidRPr="000B14DC">
        <w:rPr>
          <w:rFonts w:ascii="Times New Roman" w:hAnsi="Times New Roman" w:cs="Times New Roman"/>
          <w:b/>
          <w:bCs/>
        </w:rPr>
        <w:t>V</w:t>
      </w:r>
      <w:r w:rsidR="00EA47F8" w:rsidRPr="000B14DC">
        <w:rPr>
          <w:rFonts w:ascii="Times New Roman" w:hAnsi="Times New Roman" w:cs="Times New Roman"/>
        </w:rPr>
        <w:t>.</w:t>
      </w:r>
      <w:r w:rsidR="0096358D" w:rsidRPr="000B14DC">
        <w:rPr>
          <w:rFonts w:ascii="Times New Roman" w:hAnsi="Times New Roman" w:cs="Times New Roman"/>
          <w:b/>
          <w:bCs/>
        </w:rPr>
        <w:t xml:space="preserve"> </w:t>
      </w:r>
      <w:r w:rsidR="00EA47F8" w:rsidRPr="000B14DC">
        <w:rPr>
          <w:rFonts w:ascii="Times New Roman" w:hAnsi="Times New Roman" w:cs="Times New Roman"/>
        </w:rPr>
        <w:t xml:space="preserve">Thus, each off-diagonal element in </w:t>
      </w:r>
      <w:r w:rsidR="00EA47F8" w:rsidRPr="000B14DC">
        <w:rPr>
          <w:rFonts w:ascii="Times New Roman" w:hAnsi="Times New Roman" w:cs="Times New Roman"/>
          <w:b/>
          <w:bCs/>
        </w:rPr>
        <w:t>S</w:t>
      </w:r>
      <w:r w:rsidR="00EA47F8" w:rsidRPr="000B14DC">
        <w:rPr>
          <w:rFonts w:ascii="Times New Roman" w:hAnsi="Times New Roman" w:cs="Times New Roman"/>
        </w:rPr>
        <w:t xml:space="preserve"> describes the phylogenetic correlation </w:t>
      </w:r>
      <w:r w:rsidR="00EA47F8" w:rsidRPr="000B14DC">
        <w:rPr>
          <w:rFonts w:ascii="Times New Roman" w:hAnsi="Times New Roman" w:cs="Times New Roman"/>
        </w:rPr>
        <w:lastRenderedPageBreak/>
        <w:t>between a given pair of species in the tree, and</w:t>
      </w:r>
      <w:r w:rsidR="0096358D" w:rsidRPr="000B14DC">
        <w:rPr>
          <w:rFonts w:ascii="Times New Roman" w:hAnsi="Times New Roman" w:cs="Times New Roman"/>
        </w:rPr>
        <w:t xml:space="preserve"> can be computed </w:t>
      </w:r>
      <w:r w:rsidR="008D36F3" w:rsidRPr="000B14DC">
        <w:rPr>
          <w:rFonts w:ascii="Times New Roman" w:hAnsi="Times New Roman" w:cs="Times New Roman"/>
        </w:rPr>
        <w:t xml:space="preserve">based on </w:t>
      </w:r>
      <w:proofErr w:type="spellStart"/>
      <w:r w:rsidR="008D36F3" w:rsidRPr="000B14DC">
        <w:rPr>
          <w:rFonts w:ascii="Times New Roman" w:hAnsi="Times New Roman" w:cs="Times New Roman"/>
        </w:rPr>
        <w:t>Grafen</w:t>
      </w:r>
      <w:proofErr w:type="spellEnd"/>
      <w:r w:rsidR="008D36F3" w:rsidRPr="000B14DC">
        <w:rPr>
          <w:rFonts w:ascii="Times New Roman" w:hAnsi="Times New Roman" w:cs="Times New Roman"/>
        </w:rPr>
        <w:t xml:space="preserve"> (1989) </w:t>
      </w:r>
      <w:r w:rsidR="0096358D" w:rsidRPr="000B14DC">
        <w:rPr>
          <w:rFonts w:ascii="Times New Roman" w:hAnsi="Times New Roman" w:cs="Times New Roman"/>
        </w:rPr>
        <w:t>as</w:t>
      </w:r>
    </w:p>
    <w:p w14:paraId="1A8FE468" w14:textId="77777777" w:rsidR="0096358D" w:rsidRPr="000B14DC" w:rsidRDefault="00000000" w:rsidP="00377B3A">
      <w:pPr>
        <w:spacing w:before="360" w:after="360" w:line="360" w:lineRule="auto"/>
        <w:rPr>
          <w:rFonts w:ascii="Times New Roman" w:hAnsi="Times New Roman" w:cs="Times New Roman"/>
          <w:i/>
        </w:rPr>
        <w:pPrChange w:id="20" w:author="Gabriel Nakamura" w:date="2022-06-25T10:58:00Z">
          <w:pPr>
            <w:spacing w:before="360" w:after="360"/>
          </w:pPr>
        </w:pPrChange>
      </w:pPr>
      <m:oMathPara>
        <m:oMath>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ij</m:t>
              </m:r>
            </m:sub>
          </m:sSub>
          <m:r>
            <m:rPr>
              <m:nor/>
            </m:rPr>
            <w:rPr>
              <w:rFonts w:ascii="Times New Roman" w:hAnsi="Times New Roman" w:cs="Times New Roman"/>
            </w:rPr>
            <m:t>=1</m:t>
          </m:r>
          <m:r>
            <m:rPr>
              <m:sty m:val="p"/>
            </m:rPr>
            <w:rPr>
              <w:rFonts w:ascii="Cambria Math" w:hAnsi="Cambria Math" w:cs="Times New Roman"/>
            </w:rPr>
            <m:t>-</m:t>
          </m:r>
          <m:sSup>
            <m:sSupPr>
              <m:ctrlPr>
                <w:rPr>
                  <w:rFonts w:ascii="Cambria Math" w:hAnsi="Cambria Math" w:cs="Times New Roman"/>
                  <w:i/>
                </w:rPr>
              </m:ctrlPr>
            </m:sSupPr>
            <m:e>
              <m:r>
                <m:rPr>
                  <m:nor/>
                </m:rPr>
                <w:rPr>
                  <w:rFonts w:ascii="Times New Roman" w:hAnsi="Times New Roman" w:cs="Times New Roman"/>
                  <w:i/>
                  <w:iCs/>
                </w:rPr>
                <m:t>h</m:t>
              </m:r>
            </m:e>
            <m:sup>
              <m:r>
                <m:rPr>
                  <m:nor/>
                </m:rPr>
                <w:rPr>
                  <w:rFonts w:ascii="Times New Roman" w:hAnsi="Times New Roman" w:cs="Times New Roman"/>
                </w:rPr>
                <m:t>ρ</m:t>
              </m:r>
            </m:sup>
          </m:sSup>
        </m:oMath>
      </m:oMathPara>
    </w:p>
    <w:p w14:paraId="4B0B8529" w14:textId="2684C868" w:rsidR="0075355A" w:rsidRPr="000B14DC" w:rsidRDefault="00EA47F8" w:rsidP="00377B3A">
      <w:pPr>
        <w:spacing w:line="360" w:lineRule="auto"/>
        <w:ind w:firstLine="708"/>
        <w:rPr>
          <w:rFonts w:ascii="Times New Roman" w:hAnsi="Times New Roman" w:cs="Times New Roman"/>
        </w:rPr>
        <w:pPrChange w:id="21" w:author="Gabriel Nakamura" w:date="2022-06-25T10:58:00Z">
          <w:pPr>
            <w:ind w:firstLine="708"/>
          </w:pPr>
        </w:pPrChange>
      </w:pPr>
      <w:r w:rsidRPr="000B14DC">
        <w:rPr>
          <w:rFonts w:ascii="Times New Roman" w:hAnsi="Times New Roman" w:cs="Times New Roman"/>
        </w:rPr>
        <w:t xml:space="preserve">Where ρ is a coefficient that accelerates (ρ &lt; 1) or decelerates (ρ &gt; 1) the rate of phylogenetic </w:t>
      </w:r>
      <w:r w:rsidR="00BE358B" w:rsidRPr="000B14DC">
        <w:rPr>
          <w:rFonts w:ascii="Times New Roman" w:hAnsi="Times New Roman" w:cs="Times New Roman"/>
        </w:rPr>
        <w:t>diversification along the phylogeny</w:t>
      </w:r>
      <w:r w:rsidRPr="000B14DC">
        <w:rPr>
          <w:rFonts w:ascii="Times New Roman" w:hAnsi="Times New Roman" w:cs="Times New Roman"/>
        </w:rPr>
        <w:t xml:space="preserve"> </w:t>
      </w:r>
      <w:r w:rsidR="00205950" w:rsidRPr="000B14DC">
        <w:rPr>
          <w:rFonts w:ascii="Times New Roman" w:hAnsi="Times New Roman" w:cs="Times New Roman"/>
        </w:rPr>
        <w:t>(</w:t>
      </w:r>
      <w:proofErr w:type="spellStart"/>
      <w:r w:rsidR="00205950" w:rsidRPr="000B14DC">
        <w:rPr>
          <w:rFonts w:ascii="Times New Roman" w:hAnsi="Times New Roman" w:cs="Times New Roman"/>
        </w:rPr>
        <w:t>Grafen</w:t>
      </w:r>
      <w:proofErr w:type="spellEnd"/>
      <w:r w:rsidR="00205950" w:rsidRPr="000B14DC">
        <w:rPr>
          <w:rFonts w:ascii="Times New Roman" w:hAnsi="Times New Roman" w:cs="Times New Roman"/>
        </w:rPr>
        <w:t xml:space="preserve"> 1989)</w:t>
      </w:r>
      <w:r w:rsidRPr="000B14DC">
        <w:rPr>
          <w:rFonts w:ascii="Times New Roman" w:hAnsi="Times New Roman" w:cs="Times New Roman"/>
        </w:rPr>
        <w:t xml:space="preserve">. As ρ tends to zero, phylogenetic </w:t>
      </w:r>
      <w:r w:rsidR="004A7258" w:rsidRPr="000B14DC">
        <w:rPr>
          <w:rFonts w:ascii="Times New Roman" w:hAnsi="Times New Roman" w:cs="Times New Roman"/>
        </w:rPr>
        <w:t>covariance</w:t>
      </w:r>
      <w:r w:rsidRPr="000B14DC">
        <w:rPr>
          <w:rFonts w:ascii="Times New Roman" w:hAnsi="Times New Roman" w:cs="Times New Roman"/>
        </w:rPr>
        <w:t xml:space="preserve"> between species also tends to zero, and </w:t>
      </w:r>
      <w:r w:rsidRPr="000B14DC">
        <w:rPr>
          <w:rFonts w:ascii="Times New Roman" w:hAnsi="Times New Roman" w:cs="Times New Roman"/>
          <w:b/>
          <w:bCs/>
        </w:rPr>
        <w:t>S</w:t>
      </w:r>
      <w:r w:rsidRPr="000B14DC">
        <w:rPr>
          <w:rFonts w:ascii="Times New Roman" w:hAnsi="Times New Roman" w:cs="Times New Roman"/>
        </w:rPr>
        <w:t xml:space="preserve"> approximates to the identity matrix </w:t>
      </w:r>
      <w:r w:rsidRPr="000B14DC">
        <w:rPr>
          <w:rFonts w:ascii="Times New Roman" w:hAnsi="Times New Roman" w:cs="Times New Roman"/>
          <w:b/>
          <w:bCs/>
        </w:rPr>
        <w:t>I</w:t>
      </w:r>
      <w:r w:rsidRPr="000B14DC">
        <w:rPr>
          <w:rFonts w:ascii="Times New Roman" w:hAnsi="Times New Roman" w:cs="Times New Roman"/>
        </w:rPr>
        <w:t xml:space="preserve">. </w:t>
      </w:r>
      <w:r w:rsidR="004D1B11" w:rsidRPr="000B14DC">
        <w:rPr>
          <w:rFonts w:ascii="Times New Roman" w:hAnsi="Times New Roman" w:cs="Times New Roman"/>
        </w:rPr>
        <w:t xml:space="preserve">In such case, every species varies independently of all others in the phylogeny along evolutionary history. </w:t>
      </w:r>
      <w:r w:rsidR="00205950" w:rsidRPr="000B14DC">
        <w:rPr>
          <w:rFonts w:ascii="Times New Roman" w:hAnsi="Times New Roman" w:cs="Times New Roman"/>
        </w:rPr>
        <w:t>In such case, any phenotypic trait evolving under ρ &lt; 1 will show lower phylogenetic signal than expected by Brownian motion (</w:t>
      </w:r>
      <w:proofErr w:type="spellStart"/>
      <w:r w:rsidR="00205950" w:rsidRPr="000B14DC">
        <w:rPr>
          <w:rFonts w:ascii="Times New Roman" w:hAnsi="Times New Roman" w:cs="Times New Roman"/>
        </w:rPr>
        <w:t>sensu</w:t>
      </w:r>
      <w:proofErr w:type="spellEnd"/>
      <w:r w:rsidR="00205950" w:rsidRPr="000B14DC">
        <w:rPr>
          <w:rFonts w:ascii="Times New Roman" w:hAnsi="Times New Roman" w:cs="Times New Roman"/>
        </w:rPr>
        <w:t xml:space="preserve"> Blomberg et al. 2002</w:t>
      </w:r>
      <w:r w:rsidR="002A1F13" w:rsidRPr="000B14DC">
        <w:rPr>
          <w:rFonts w:ascii="Times New Roman" w:hAnsi="Times New Roman" w:cs="Times New Roman"/>
        </w:rPr>
        <w:t xml:space="preserve">; see </w:t>
      </w:r>
      <w:proofErr w:type="spellStart"/>
      <w:r w:rsidR="002A1F13" w:rsidRPr="000B14DC">
        <w:rPr>
          <w:rFonts w:ascii="Times New Roman" w:hAnsi="Times New Roman" w:cs="Times New Roman"/>
        </w:rPr>
        <w:t>Diniz</w:t>
      </w:r>
      <w:proofErr w:type="spellEnd"/>
      <w:r w:rsidR="002A1F13" w:rsidRPr="000B14DC">
        <w:rPr>
          <w:rFonts w:ascii="Times New Roman" w:hAnsi="Times New Roman" w:cs="Times New Roman"/>
        </w:rPr>
        <w:t>-Filho et al. 2012</w:t>
      </w:r>
      <w:r w:rsidR="00205950" w:rsidRPr="000B14DC">
        <w:rPr>
          <w:rFonts w:ascii="Times New Roman" w:hAnsi="Times New Roman" w:cs="Times New Roman"/>
        </w:rPr>
        <w:t xml:space="preserve">). </w:t>
      </w:r>
      <w:r w:rsidR="004D1B11" w:rsidRPr="000B14DC">
        <w:rPr>
          <w:rFonts w:ascii="Times New Roman" w:hAnsi="Times New Roman" w:cs="Times New Roman"/>
        </w:rPr>
        <w:t xml:space="preserve">Otherwise, when ρ &gt; 1, </w:t>
      </w:r>
      <w:r w:rsidR="004A7258" w:rsidRPr="000B14DC">
        <w:rPr>
          <w:rFonts w:ascii="Times New Roman" w:hAnsi="Times New Roman" w:cs="Times New Roman"/>
        </w:rPr>
        <w:t xml:space="preserve">phylogenetic covariance gets concentrated towards the tips of the tree. That is to say that closely related species tend to show increasing phylogenetic covariance as ρ increases, while far related species remain showing low covariance. </w:t>
      </w:r>
      <w:r w:rsidR="00205950" w:rsidRPr="000B14DC">
        <w:rPr>
          <w:rFonts w:ascii="Times New Roman" w:hAnsi="Times New Roman" w:cs="Times New Roman"/>
        </w:rPr>
        <w:t xml:space="preserve">In such case, any phenotypic trait evolving under ρ </w:t>
      </w:r>
      <w:del w:id="22" w:author="Gabriel Nakamura" w:date="2019-09-26T09:52:00Z">
        <w:r w:rsidR="00205950" w:rsidRPr="000B14DC" w:rsidDel="002F3FAC">
          <w:rPr>
            <w:rFonts w:ascii="Times New Roman" w:hAnsi="Times New Roman" w:cs="Times New Roman"/>
          </w:rPr>
          <w:delText>&lt;</w:delText>
        </w:r>
      </w:del>
      <w:ins w:id="23" w:author="Gabriel Nakamura" w:date="2019-09-26T09:52:00Z">
        <w:r w:rsidR="002F3FAC">
          <w:rPr>
            <w:rFonts w:ascii="Times New Roman" w:hAnsi="Times New Roman" w:cs="Times New Roman"/>
          </w:rPr>
          <w:t>&gt;</w:t>
        </w:r>
      </w:ins>
      <w:del w:id="24" w:author="Gabriel Nakamura" w:date="2019-09-26T09:52:00Z">
        <w:r w:rsidR="00205950" w:rsidRPr="000B14DC" w:rsidDel="002F3FAC">
          <w:rPr>
            <w:rFonts w:ascii="Times New Roman" w:hAnsi="Times New Roman" w:cs="Times New Roman"/>
          </w:rPr>
          <w:delText xml:space="preserve"> </w:delText>
        </w:r>
      </w:del>
      <w:r w:rsidR="00205950" w:rsidRPr="000B14DC">
        <w:rPr>
          <w:rFonts w:ascii="Times New Roman" w:hAnsi="Times New Roman" w:cs="Times New Roman"/>
        </w:rPr>
        <w:t>1 will show higher phylogenetic signal than expected by Brownian motion</w:t>
      </w:r>
      <w:r w:rsidR="002A1F13" w:rsidRPr="000B14DC">
        <w:rPr>
          <w:rFonts w:ascii="Times New Roman" w:hAnsi="Times New Roman" w:cs="Times New Roman"/>
        </w:rPr>
        <w:t xml:space="preserve"> (</w:t>
      </w:r>
      <w:proofErr w:type="spellStart"/>
      <w:r w:rsidR="002A1F13" w:rsidRPr="000B14DC">
        <w:rPr>
          <w:rFonts w:ascii="Times New Roman" w:hAnsi="Times New Roman" w:cs="Times New Roman"/>
        </w:rPr>
        <w:t>Diniz</w:t>
      </w:r>
      <w:proofErr w:type="spellEnd"/>
      <w:r w:rsidR="002A1F13" w:rsidRPr="000B14DC">
        <w:rPr>
          <w:rFonts w:ascii="Times New Roman" w:hAnsi="Times New Roman" w:cs="Times New Roman"/>
        </w:rPr>
        <w:t>-Filho et al. 2012)</w:t>
      </w:r>
      <w:r w:rsidR="00205950" w:rsidRPr="000B14DC">
        <w:rPr>
          <w:rFonts w:ascii="Times New Roman" w:hAnsi="Times New Roman" w:cs="Times New Roman"/>
        </w:rPr>
        <w:t xml:space="preserve">. </w:t>
      </w:r>
      <w:del w:id="25" w:author="Gabriel Nakamura" w:date="2022-06-25T11:05:00Z">
        <w:r w:rsidR="004A7258" w:rsidRPr="000B14DC" w:rsidDel="007A3905">
          <w:rPr>
            <w:rFonts w:ascii="Times New Roman" w:hAnsi="Times New Roman" w:cs="Times New Roman"/>
          </w:rPr>
          <w:delText xml:space="preserve">Of course, </w:delText>
        </w:r>
      </w:del>
      <w:ins w:id="26" w:author="Gabriel Nakamura" w:date="2022-06-25T11:05:00Z">
        <w:r w:rsidR="007A3905">
          <w:rPr>
            <w:rFonts w:ascii="Times New Roman" w:hAnsi="Times New Roman" w:cs="Times New Roman"/>
          </w:rPr>
          <w:t>W</w:t>
        </w:r>
      </w:ins>
      <w:del w:id="27" w:author="Gabriel Nakamura" w:date="2022-06-25T11:05:00Z">
        <w:r w:rsidR="004A7258" w:rsidRPr="000B14DC" w:rsidDel="007A3905">
          <w:rPr>
            <w:rFonts w:ascii="Times New Roman" w:hAnsi="Times New Roman" w:cs="Times New Roman"/>
          </w:rPr>
          <w:delText>w</w:delText>
        </w:r>
      </w:del>
      <w:r w:rsidR="004A7258" w:rsidRPr="000B14DC">
        <w:rPr>
          <w:rFonts w:ascii="Times New Roman" w:hAnsi="Times New Roman" w:cs="Times New Roman"/>
        </w:rPr>
        <w:t xml:space="preserve">hen ρ = 1, </w:t>
      </w:r>
      <w:r w:rsidR="004A7258" w:rsidRPr="000B14DC">
        <w:rPr>
          <w:rFonts w:ascii="Times New Roman" w:hAnsi="Times New Roman" w:cs="Times New Roman"/>
          <w:i/>
          <w:iCs/>
        </w:rPr>
        <w:t>h</w:t>
      </w:r>
      <w:r w:rsidR="004A7258" w:rsidRPr="000B14DC">
        <w:rPr>
          <w:rFonts w:ascii="Times New Roman" w:hAnsi="Times New Roman" w:cs="Times New Roman"/>
        </w:rPr>
        <w:t xml:space="preserve"> equals to the original node values in the </w:t>
      </w:r>
      <w:r w:rsidR="00205950" w:rsidRPr="000B14DC">
        <w:rPr>
          <w:rFonts w:ascii="Times New Roman" w:hAnsi="Times New Roman" w:cs="Times New Roman"/>
        </w:rPr>
        <w:t xml:space="preserve">phylogeny. </w:t>
      </w:r>
      <w:r w:rsidR="002A1F13" w:rsidRPr="000B14DC">
        <w:rPr>
          <w:rFonts w:ascii="Times New Roman" w:hAnsi="Times New Roman" w:cs="Times New Roman"/>
        </w:rPr>
        <w:t>Not surprisingly, any phenotypic trait evolving under ρ = 1 will behave as expected by Brownian motion model of trait evolution (</w:t>
      </w:r>
      <w:proofErr w:type="spellStart"/>
      <w:r w:rsidR="002A1F13" w:rsidRPr="000B14DC">
        <w:rPr>
          <w:rFonts w:ascii="Times New Roman" w:hAnsi="Times New Roman" w:cs="Times New Roman"/>
        </w:rPr>
        <w:t>Diniz</w:t>
      </w:r>
      <w:proofErr w:type="spellEnd"/>
      <w:r w:rsidR="002A1F13" w:rsidRPr="000B14DC">
        <w:rPr>
          <w:rFonts w:ascii="Times New Roman" w:hAnsi="Times New Roman" w:cs="Times New Roman"/>
        </w:rPr>
        <w:t>-Filho et al. 2012)</w:t>
      </w:r>
      <w:r w:rsidR="009F2D7B" w:rsidRPr="000B14DC">
        <w:rPr>
          <w:rFonts w:ascii="Times New Roman" w:hAnsi="Times New Roman" w:cs="Times New Roman"/>
        </w:rPr>
        <w:t>.</w:t>
      </w:r>
      <w:r w:rsidR="00220AD1" w:rsidRPr="000B14DC">
        <w:rPr>
          <w:rFonts w:ascii="Times New Roman" w:hAnsi="Times New Roman" w:cs="Times New Roman"/>
        </w:rPr>
        <w:t xml:space="preserve"> </w:t>
      </w:r>
      <w:r w:rsidR="004164E9" w:rsidRPr="000B14DC">
        <w:rPr>
          <w:rFonts w:ascii="Times New Roman" w:hAnsi="Times New Roman" w:cs="Times New Roman"/>
        </w:rPr>
        <w:t>T</w:t>
      </w:r>
      <w:r w:rsidR="002C4E48" w:rsidRPr="000B14DC">
        <w:rPr>
          <w:rFonts w:ascii="Times New Roman" w:hAnsi="Times New Roman" w:cs="Times New Roman"/>
        </w:rPr>
        <w:t xml:space="preserve">he </w:t>
      </w:r>
      <w:r w:rsidR="00220AD1" w:rsidRPr="000B14DC">
        <w:rPr>
          <w:rFonts w:ascii="Times New Roman" w:hAnsi="Times New Roman" w:cs="Times New Roman"/>
        </w:rPr>
        <w:t>PFW</w:t>
      </w:r>
      <w:r w:rsidR="002C4E48" w:rsidRPr="000B14DC">
        <w:rPr>
          <w:rFonts w:ascii="Times New Roman" w:hAnsi="Times New Roman" w:cs="Times New Roman"/>
        </w:rPr>
        <w:t xml:space="preserve"> framework developed so far uses </w:t>
      </w:r>
      <w:r w:rsidR="00D513FE" w:rsidRPr="000B14DC">
        <w:rPr>
          <w:rFonts w:ascii="Times New Roman" w:hAnsi="Times New Roman" w:cs="Times New Roman"/>
        </w:rPr>
        <w:t xml:space="preserve">the original </w:t>
      </w:r>
      <w:r w:rsidR="00D513FE" w:rsidRPr="000B14DC">
        <w:rPr>
          <w:rFonts w:ascii="Times New Roman" w:hAnsi="Times New Roman" w:cs="Times New Roman"/>
          <w:i/>
          <w:iCs/>
        </w:rPr>
        <w:t>h</w:t>
      </w:r>
      <w:r w:rsidR="00D513FE" w:rsidRPr="000B14DC">
        <w:rPr>
          <w:rFonts w:ascii="Times New Roman" w:hAnsi="Times New Roman" w:cs="Times New Roman"/>
        </w:rPr>
        <w:t xml:space="preserve"> values of the phylogenetic tree</w:t>
      </w:r>
      <w:r w:rsidR="002C4E48" w:rsidRPr="000B14DC">
        <w:rPr>
          <w:rFonts w:ascii="Times New Roman" w:hAnsi="Times New Roman" w:cs="Times New Roman"/>
        </w:rPr>
        <w:t xml:space="preserve"> in order to derive </w:t>
      </w:r>
      <w:r w:rsidR="002C4E48" w:rsidRPr="000B14DC">
        <w:rPr>
          <w:rFonts w:ascii="Times New Roman" w:hAnsi="Times New Roman" w:cs="Times New Roman"/>
          <w:b/>
          <w:bCs/>
        </w:rPr>
        <w:t>S</w:t>
      </w:r>
      <w:r w:rsidR="002C4E48" w:rsidRPr="000B14DC">
        <w:rPr>
          <w:rFonts w:ascii="Times New Roman" w:hAnsi="Times New Roman" w:cs="Times New Roman"/>
        </w:rPr>
        <w:t xml:space="preserve"> and </w:t>
      </w:r>
      <w:r w:rsidR="002C4E48" w:rsidRPr="000B14DC">
        <w:rPr>
          <w:rFonts w:ascii="Times New Roman" w:hAnsi="Times New Roman" w:cs="Times New Roman"/>
          <w:b/>
          <w:bCs/>
        </w:rPr>
        <w:t>Q</w:t>
      </w:r>
      <w:r w:rsidR="002C4E48" w:rsidRPr="000B14DC">
        <w:rPr>
          <w:rFonts w:ascii="Times New Roman" w:hAnsi="Times New Roman" w:cs="Times New Roman"/>
        </w:rPr>
        <w:t xml:space="preserve"> matrices (</w:t>
      </w:r>
      <w:r w:rsidR="006058C5" w:rsidRPr="000B14DC">
        <w:rPr>
          <w:rFonts w:ascii="Times New Roman" w:hAnsi="Times New Roman" w:cs="Times New Roman"/>
        </w:rPr>
        <w:t xml:space="preserve">ρ </w:t>
      </w:r>
      <w:r w:rsidR="002C4E48" w:rsidRPr="000B14DC">
        <w:rPr>
          <w:rFonts w:ascii="Times New Roman" w:hAnsi="Times New Roman" w:cs="Times New Roman"/>
        </w:rPr>
        <w:t>= 1).</w:t>
      </w:r>
    </w:p>
    <w:p w14:paraId="14005AD3" w14:textId="77777777" w:rsidR="00851688" w:rsidRPr="000B14DC" w:rsidRDefault="00851688" w:rsidP="00377B3A">
      <w:pPr>
        <w:spacing w:line="360" w:lineRule="auto"/>
        <w:ind w:firstLine="708"/>
        <w:rPr>
          <w:rFonts w:ascii="Times New Roman" w:hAnsi="Times New Roman" w:cs="Times New Roman"/>
        </w:rPr>
        <w:pPrChange w:id="28" w:author="Gabriel Nakamura" w:date="2022-06-25T10:58:00Z">
          <w:pPr>
            <w:ind w:firstLine="708"/>
          </w:pPr>
        </w:pPrChange>
      </w:pPr>
      <w:r w:rsidRPr="000B14DC">
        <w:rPr>
          <w:rFonts w:ascii="Times New Roman" w:hAnsi="Times New Roman" w:cs="Times New Roman"/>
        </w:rPr>
        <w:t xml:space="preserve">Matrix </w:t>
      </w:r>
      <w:r w:rsidRPr="000B14DC">
        <w:rPr>
          <w:rFonts w:ascii="Times New Roman" w:hAnsi="Times New Roman" w:cs="Times New Roman"/>
          <w:b/>
          <w:bCs/>
        </w:rPr>
        <w:t>Q</w:t>
      </w:r>
      <w:r w:rsidRPr="000B14DC">
        <w:rPr>
          <w:rFonts w:ascii="Times New Roman" w:hAnsi="Times New Roman" w:cs="Times New Roman"/>
        </w:rPr>
        <w:t xml:space="preserve"> can be generalized in order to allow different ρ values</w:t>
      </w:r>
      <w:r w:rsidR="00932A3C" w:rsidRPr="000B14DC">
        <w:rPr>
          <w:rFonts w:ascii="Times New Roman" w:hAnsi="Times New Roman" w:cs="Times New Roman"/>
        </w:rPr>
        <w:t xml:space="preserve">. We call this generalized matrix as </w:t>
      </w:r>
      <w:r w:rsidR="00932A3C" w:rsidRPr="000B14DC">
        <w:rPr>
          <w:rFonts w:ascii="Times New Roman" w:hAnsi="Times New Roman" w:cs="Times New Roman"/>
          <w:b/>
          <w:bCs/>
        </w:rPr>
        <w:t>X</w:t>
      </w:r>
      <w:r w:rsidR="00DF6586" w:rsidRPr="000B14DC">
        <w:rPr>
          <w:rFonts w:ascii="Times New Roman" w:hAnsi="Times New Roman" w:cs="Times New Roman"/>
        </w:rPr>
        <w:t xml:space="preserve"> (read chi)</w:t>
      </w:r>
      <w:r w:rsidR="00932A3C" w:rsidRPr="000B14DC">
        <w:rPr>
          <w:rFonts w:ascii="Times New Roman" w:hAnsi="Times New Roman" w:cs="Times New Roman"/>
        </w:rPr>
        <w:t xml:space="preserve">, whose elements </w:t>
      </w:r>
      <w:r w:rsidR="00F35392">
        <w:rPr>
          <w:rFonts w:ascii="Times New Roman" w:hAnsi="Times New Roman" w:cs="Times New Roman"/>
        </w:rPr>
        <w:t>(</w:t>
      </w:r>
      <w:r w:rsidR="00F35392">
        <w:rPr>
          <w:rFonts w:ascii="Times New Roman" w:hAnsi="Times New Roman" w:cs="Times New Roman"/>
          <w:lang w:val="el-GR"/>
        </w:rPr>
        <w:t>χ</w:t>
      </w:r>
      <w:proofErr w:type="spellStart"/>
      <w:r w:rsidR="00F35392" w:rsidRPr="00F35392">
        <w:rPr>
          <w:rFonts w:ascii="Times New Roman" w:hAnsi="Times New Roman" w:cs="Times New Roman"/>
          <w:vertAlign w:val="subscript"/>
        </w:rPr>
        <w:t>ij</w:t>
      </w:r>
      <w:proofErr w:type="spellEnd"/>
      <w:r w:rsidR="00F35392">
        <w:rPr>
          <w:rFonts w:ascii="Times New Roman" w:hAnsi="Times New Roman" w:cs="Times New Roman"/>
        </w:rPr>
        <w:t xml:space="preserve">) </w:t>
      </w:r>
      <w:r w:rsidR="00932A3C" w:rsidRPr="000B14DC">
        <w:rPr>
          <w:rFonts w:ascii="Times New Roman" w:hAnsi="Times New Roman" w:cs="Times New Roman"/>
        </w:rPr>
        <w:t>are computed as follows</w:t>
      </w:r>
    </w:p>
    <w:p w14:paraId="6CA91DD3" w14:textId="77777777" w:rsidR="00220AD1" w:rsidRPr="000B14DC" w:rsidRDefault="00DF6586" w:rsidP="00377B3A">
      <w:pPr>
        <w:spacing w:before="360" w:after="360" w:line="360" w:lineRule="auto"/>
        <w:ind w:firstLine="709"/>
        <w:rPr>
          <w:rFonts w:ascii="Times New Roman" w:hAnsi="Times New Roman" w:cs="Times New Roman"/>
          <w:i/>
        </w:rPr>
        <w:pPrChange w:id="29" w:author="Gabriel Nakamura" w:date="2022-06-25T10:58:00Z">
          <w:pPr>
            <w:spacing w:before="360" w:after="360"/>
            <w:ind w:firstLine="709"/>
          </w:pPr>
        </w:pPrChange>
      </w:pPr>
      <m:oMathPara>
        <m:oMath>
          <m:r>
            <m:rPr>
              <m:nor/>
            </m:rPr>
            <w:rPr>
              <w:rFonts w:ascii="Times New Roman" w:hAnsi="Times New Roman" w:cs="Times New Roman"/>
              <w:b/>
              <w:bCs/>
            </w:rPr>
            <m:t>Χ</m:t>
          </m:r>
          <m:r>
            <m:rPr>
              <m:nor/>
            </m:rPr>
            <w:rPr>
              <w:rFonts w:ascii="Times New Roman" w:hAnsi="Times New Roman" w:cs="Times New Roman"/>
              <w:iCs/>
            </w:rPr>
            <m:t xml:space="preserve"> =</m:t>
          </m:r>
          <m:d>
            <m:dPr>
              <m:ctrlPr>
                <w:rPr>
                  <w:rFonts w:ascii="Cambria Math" w:hAnsi="Cambria Math" w:cs="Times New Roman"/>
                  <w:i/>
                  <w:iCs/>
                </w:rPr>
              </m:ctrlPr>
            </m:dPr>
            <m:e>
              <m:m>
                <m:mPr>
                  <m:mcs>
                    <m:mc>
                      <m:mcPr>
                        <m:count m:val="3"/>
                        <m:mcJc m:val="center"/>
                      </m:mcPr>
                    </m:mc>
                  </m:mcs>
                  <m:ctrlPr>
                    <w:rPr>
                      <w:rFonts w:ascii="Cambria Math" w:hAnsi="Cambria Math" w:cs="Times New Roman"/>
                      <w:i/>
                      <w:iCs/>
                    </w:rPr>
                  </m:ctrlPr>
                </m:mPr>
                <m:mr>
                  <m:e>
                    <m:sSub>
                      <m:sSubPr>
                        <m:ctrlPr>
                          <w:rPr>
                            <w:rFonts w:ascii="Cambria Math" w:hAnsi="Cambria Math" w:cs="Times New Roman"/>
                            <w:i/>
                            <w:iCs/>
                          </w:rPr>
                        </m:ctrlPr>
                      </m:sSubPr>
                      <m:e>
                        <m:r>
                          <m:rPr>
                            <m:nor/>
                          </m:rPr>
                          <w:rPr>
                            <w:rFonts w:ascii="Times New Roman" w:hAnsi="Times New Roman" w:cs="Times New Roman"/>
                          </w:rPr>
                          <m:t>χ</m:t>
                        </m:r>
                      </m:e>
                      <m:sub>
                        <m:r>
                          <m:rPr>
                            <m:nor/>
                          </m:rPr>
                          <w:rPr>
                            <w:rFonts w:ascii="Times New Roman" w:hAnsi="Times New Roman" w:cs="Times New Roman"/>
                            <w:iCs/>
                          </w:rPr>
                          <m:t>11</m:t>
                        </m:r>
                      </m:sub>
                    </m:sSub>
                    <m:r>
                      <m:rPr>
                        <m:nor/>
                      </m:rPr>
                      <w:rPr>
                        <w:rFonts w:ascii="Times New Roman" w:hAnsi="Times New Roman" w:cs="Times New Roman"/>
                        <w:iCs/>
                      </w:rPr>
                      <m:t>=</m:t>
                    </m:r>
                    <m:f>
                      <m:fPr>
                        <m:ctrlPr>
                          <w:rPr>
                            <w:rFonts w:ascii="Cambria Math" w:hAnsi="Cambria Math" w:cs="Times New Roman"/>
                            <w:i/>
                            <w:iCs/>
                          </w:rPr>
                        </m:ctrlPr>
                      </m:fPr>
                      <m:num>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11</m:t>
                            </m:r>
                          </m:sub>
                          <m:sup>
                            <m:r>
                              <m:rPr>
                                <m:nor/>
                              </m:rPr>
                              <w:rPr>
                                <w:rFonts w:ascii="Times New Roman" w:hAnsi="Times New Roman" w:cs="Times New Roman"/>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i1</m:t>
                                    </m:r>
                                  </m:sub>
                                  <m:sup>
                                    <m:r>
                                      <m:rPr>
                                        <m:nor/>
                                      </m:rPr>
                                      <w:rPr>
                                        <w:rFonts w:ascii="Times New Roman" w:hAnsi="Times New Roman" w:cs="Times New Roman"/>
                                        <w:iCs/>
                                      </w:rPr>
                                      <m:t>ρ</m:t>
                                    </m:r>
                                  </m:sup>
                                </m:sSubSup>
                              </m:e>
                            </m:d>
                          </m:e>
                        </m:nary>
                      </m:den>
                    </m:f>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iCs/>
                          </w:rPr>
                          <m:t>χ</m:t>
                        </m:r>
                      </m:e>
                      <m:sub>
                        <m:r>
                          <m:rPr>
                            <m:nor/>
                          </m:rPr>
                          <w:rPr>
                            <w:rFonts w:ascii="Times New Roman" w:hAnsi="Times New Roman" w:cs="Times New Roman"/>
                            <w:iCs/>
                          </w:rPr>
                          <m:t>1j</m:t>
                        </m:r>
                      </m:sub>
                    </m:sSub>
                    <m:r>
                      <m:rPr>
                        <m:nor/>
                      </m:rPr>
                      <w:rPr>
                        <w:rFonts w:ascii="Times New Roman" w:hAnsi="Times New Roman" w:cs="Times New Roman"/>
                        <w:iCs/>
                      </w:rPr>
                      <m:t>=</m:t>
                    </m:r>
                    <m:f>
                      <m:fPr>
                        <m:ctrlPr>
                          <w:rPr>
                            <w:rFonts w:ascii="Cambria Math" w:hAnsi="Cambria Math" w:cs="Times New Roman"/>
                            <w:i/>
                            <w:iCs/>
                          </w:rPr>
                        </m:ctrlPr>
                      </m:fPr>
                      <m:num>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1j</m:t>
                            </m:r>
                          </m:sub>
                          <m:sup>
                            <m:r>
                              <m:rPr>
                                <m:nor/>
                              </m:rPr>
                              <w:rPr>
                                <w:rFonts w:ascii="Times New Roman" w:hAnsi="Times New Roman" w:cs="Times New Roman"/>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ij</m:t>
                                    </m:r>
                                  </m:sub>
                                  <m:sup>
                                    <m:r>
                                      <m:rPr>
                                        <m:nor/>
                                      </m:rPr>
                                      <w:rPr>
                                        <w:rFonts w:ascii="Times New Roman" w:hAnsi="Times New Roman" w:cs="Times New Roman"/>
                                        <w:iCs/>
                                      </w:rPr>
                                      <m:t>ρ</m:t>
                                    </m:r>
                                  </m:sup>
                                </m:sSubSup>
                              </m:e>
                            </m:d>
                          </m:e>
                        </m:nary>
                      </m:den>
                    </m:f>
                  </m:e>
                </m:mr>
                <m:mr>
                  <m:e>
                    <m:r>
                      <m:rPr>
                        <m:nor/>
                      </m:rPr>
                      <w:rPr>
                        <w:rFonts w:ascii="Cambria Math" w:hAnsi="Cambria Math" w:cs="Cambria Math"/>
                        <w:iCs/>
                      </w:rPr>
                      <m:t>⋮</m:t>
                    </m:r>
                  </m:e>
                  <m:e>
                    <m:r>
                      <m:rPr>
                        <m:nor/>
                      </m:rPr>
                      <w:rPr>
                        <w:rFonts w:ascii="Cambria Math" w:hAnsi="Cambria Math" w:cs="Cambria Math"/>
                        <w:iCs/>
                      </w:rPr>
                      <m:t>⋯</m:t>
                    </m:r>
                  </m:e>
                  <m:e>
                    <m:r>
                      <m:rPr>
                        <m:nor/>
                      </m:rPr>
                      <w:rPr>
                        <w:rFonts w:ascii="Cambria Math" w:hAnsi="Cambria Math" w:cs="Cambria Math"/>
                        <w:iCs/>
                      </w:rPr>
                      <m:t>⋮</m:t>
                    </m:r>
                  </m:e>
                </m:mr>
                <m:mr>
                  <m:e>
                    <m:sSub>
                      <m:sSubPr>
                        <m:ctrlPr>
                          <w:rPr>
                            <w:rFonts w:ascii="Cambria Math" w:hAnsi="Cambria Math" w:cs="Times New Roman"/>
                            <w:i/>
                            <w:iCs/>
                          </w:rPr>
                        </m:ctrlPr>
                      </m:sSubPr>
                      <m:e>
                        <m:r>
                          <m:rPr>
                            <m:nor/>
                          </m:rPr>
                          <w:rPr>
                            <w:rFonts w:ascii="Times New Roman" w:hAnsi="Times New Roman" w:cs="Times New Roman"/>
                          </w:rPr>
                          <m:t>χ</m:t>
                        </m:r>
                      </m:e>
                      <m:sub>
                        <m:r>
                          <m:rPr>
                            <m:nor/>
                          </m:rPr>
                          <w:rPr>
                            <w:rFonts w:ascii="Times New Roman" w:hAnsi="Times New Roman" w:cs="Times New Roman"/>
                          </w:rPr>
                          <m:t>i</m:t>
                        </m:r>
                        <m:r>
                          <m:rPr>
                            <m:nor/>
                          </m:rPr>
                          <w:rPr>
                            <w:rFonts w:ascii="Times New Roman" w:hAnsi="Times New Roman" w:cs="Times New Roman"/>
                            <w:iCs/>
                          </w:rPr>
                          <m:t>1</m:t>
                        </m:r>
                      </m:sub>
                    </m:sSub>
                    <m:r>
                      <m:rPr>
                        <m:nor/>
                      </m:rPr>
                      <w:rPr>
                        <w:rFonts w:ascii="Times New Roman" w:hAnsi="Times New Roman" w:cs="Times New Roman"/>
                        <w:iCs/>
                      </w:rPr>
                      <m:t>=</m:t>
                    </m:r>
                    <m:f>
                      <m:fPr>
                        <m:ctrlPr>
                          <w:rPr>
                            <w:rFonts w:ascii="Cambria Math" w:hAnsi="Cambria Math" w:cs="Times New Roman"/>
                            <w:i/>
                            <w:iCs/>
                          </w:rPr>
                        </m:ctrlPr>
                      </m:fPr>
                      <m:num>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i1</m:t>
                            </m:r>
                          </m:sub>
                          <m:sup>
                            <m:r>
                              <m:rPr>
                                <m:nor/>
                              </m:rPr>
                              <w:rPr>
                                <w:rFonts w:ascii="Times New Roman" w:hAnsi="Times New Roman" w:cs="Times New Roman"/>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i1</m:t>
                                    </m:r>
                                  </m:sub>
                                  <m:sup>
                                    <m:r>
                                      <m:rPr>
                                        <m:nor/>
                                      </m:rPr>
                                      <w:rPr>
                                        <w:rFonts w:ascii="Times New Roman" w:hAnsi="Times New Roman" w:cs="Times New Roman"/>
                                        <w:iCs/>
                                      </w:rPr>
                                      <m:t>ρ</m:t>
                                    </m:r>
                                  </m:sup>
                                </m:sSubSup>
                              </m:e>
                            </m:d>
                          </m:e>
                        </m:nary>
                      </m:den>
                    </m:f>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iCs/>
                          </w:rPr>
                          <m:t>χ</m:t>
                        </m:r>
                      </m:e>
                      <m:sub>
                        <m:r>
                          <m:rPr>
                            <m:nor/>
                          </m:rPr>
                          <w:rPr>
                            <w:rFonts w:ascii="Times New Roman" w:hAnsi="Times New Roman" w:cs="Times New Roman"/>
                            <w:iCs/>
                          </w:rPr>
                          <m:t>ij</m:t>
                        </m:r>
                      </m:sub>
                    </m:sSub>
                    <m:r>
                      <m:rPr>
                        <m:nor/>
                      </m:rPr>
                      <w:rPr>
                        <w:rFonts w:ascii="Times New Roman" w:hAnsi="Times New Roman" w:cs="Times New Roman"/>
                        <w:iCs/>
                      </w:rPr>
                      <m:t>=</m:t>
                    </m:r>
                    <m:f>
                      <m:fPr>
                        <m:ctrlPr>
                          <w:rPr>
                            <w:rFonts w:ascii="Cambria Math" w:hAnsi="Cambria Math" w:cs="Times New Roman"/>
                            <w:i/>
                            <w:iCs/>
                          </w:rPr>
                        </m:ctrlPr>
                      </m:fPr>
                      <m:num>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ij</m:t>
                            </m:r>
                          </m:sub>
                          <m:sup>
                            <m:r>
                              <m:rPr>
                                <m:nor/>
                              </m:rPr>
                              <w:rPr>
                                <w:rFonts w:ascii="Times New Roman" w:hAnsi="Times New Roman" w:cs="Times New Roman"/>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ij</m:t>
                                    </m:r>
                                  </m:sub>
                                  <m:sup>
                                    <m:r>
                                      <m:rPr>
                                        <m:nor/>
                                      </m:rPr>
                                      <w:rPr>
                                        <w:rFonts w:ascii="Times New Roman" w:hAnsi="Times New Roman" w:cs="Times New Roman"/>
                                        <w:iCs/>
                                      </w:rPr>
                                      <m:t>ρ</m:t>
                                    </m:r>
                                  </m:sup>
                                </m:sSubSup>
                              </m:e>
                            </m:d>
                          </m:e>
                        </m:nary>
                      </m:den>
                    </m:f>
                  </m:e>
                </m:mr>
              </m:m>
            </m:e>
          </m:d>
        </m:oMath>
      </m:oMathPara>
    </w:p>
    <w:p w14:paraId="5AD72ED8" w14:textId="77777777" w:rsidR="0069446F" w:rsidRDefault="000B14DC" w:rsidP="00377B3A">
      <w:pPr>
        <w:spacing w:line="360" w:lineRule="auto"/>
        <w:rPr>
          <w:rFonts w:ascii="Times New Roman" w:hAnsi="Times New Roman" w:cs="Times New Roman"/>
        </w:rPr>
        <w:pPrChange w:id="30" w:author="Gabriel Nakamura" w:date="2022-06-25T10:58:00Z">
          <w:pPr/>
        </w:pPrChange>
      </w:pPr>
      <w:r w:rsidRPr="000B14DC">
        <w:rPr>
          <w:rFonts w:ascii="Times New Roman" w:hAnsi="Times New Roman" w:cs="Times New Roman"/>
        </w:rPr>
        <w:t xml:space="preserve">Matrix </w:t>
      </w:r>
      <w:r w:rsidRPr="000B14DC">
        <w:rPr>
          <w:rFonts w:ascii="Times New Roman" w:hAnsi="Times New Roman" w:cs="Times New Roman"/>
          <w:b/>
          <w:bCs/>
        </w:rPr>
        <w:t>X</w:t>
      </w:r>
      <w:r w:rsidRPr="000B14DC">
        <w:rPr>
          <w:rFonts w:ascii="Times New Roman" w:hAnsi="Times New Roman" w:cs="Times New Roman"/>
        </w:rPr>
        <w:t xml:space="preserve"> </w:t>
      </w:r>
      <w:r>
        <w:rPr>
          <w:rFonts w:ascii="Times New Roman" w:hAnsi="Times New Roman" w:cs="Times New Roman"/>
        </w:rPr>
        <w:t>allows</w:t>
      </w:r>
      <w:r w:rsidRPr="000B14DC">
        <w:rPr>
          <w:rFonts w:ascii="Times New Roman" w:hAnsi="Times New Roman" w:cs="Times New Roman"/>
        </w:rPr>
        <w:t xml:space="preserve"> </w:t>
      </w:r>
      <w:r w:rsidR="000E0F60">
        <w:rPr>
          <w:rFonts w:ascii="Times New Roman" w:hAnsi="Times New Roman" w:cs="Times New Roman"/>
        </w:rPr>
        <w:t xml:space="preserve">for </w:t>
      </w:r>
      <w:r w:rsidRPr="000B14DC">
        <w:rPr>
          <w:rFonts w:ascii="Times New Roman" w:hAnsi="Times New Roman" w:cs="Times New Roman"/>
        </w:rPr>
        <w:t>different rates of evolutionary change</w:t>
      </w:r>
      <w:r>
        <w:rPr>
          <w:rFonts w:ascii="Times New Roman" w:hAnsi="Times New Roman" w:cs="Times New Roman"/>
        </w:rPr>
        <w:t xml:space="preserve"> along phylogenetic nodes. </w:t>
      </w:r>
      <w:r w:rsidR="000E0F60">
        <w:rPr>
          <w:rFonts w:ascii="Times New Roman" w:hAnsi="Times New Roman" w:cs="Times New Roman"/>
        </w:rPr>
        <w:t>For instance</w:t>
      </w:r>
      <w:r w:rsidR="00AB461C">
        <w:rPr>
          <w:rFonts w:ascii="Times New Roman" w:hAnsi="Times New Roman" w:cs="Times New Roman"/>
        </w:rPr>
        <w:t>, f</w:t>
      </w:r>
      <w:r>
        <w:rPr>
          <w:rFonts w:ascii="Times New Roman" w:hAnsi="Times New Roman" w:cs="Times New Roman"/>
        </w:rPr>
        <w:t xml:space="preserve">or </w:t>
      </w:r>
      <w:r w:rsidR="00AB461C">
        <w:rPr>
          <w:rFonts w:ascii="Times New Roman" w:hAnsi="Times New Roman" w:cs="Times New Roman"/>
        </w:rPr>
        <w:t>the</w:t>
      </w:r>
      <w:r>
        <w:rPr>
          <w:rFonts w:ascii="Times New Roman" w:hAnsi="Times New Roman" w:cs="Times New Roman"/>
        </w:rPr>
        <w:t xml:space="preserve"> set of </w:t>
      </w:r>
      <w:proofErr w:type="spellStart"/>
      <w:r w:rsidR="00AB461C">
        <w:rPr>
          <w:rFonts w:ascii="Times New Roman" w:hAnsi="Times New Roman" w:cs="Times New Roman"/>
        </w:rPr>
        <w:t>Grafen’s</w:t>
      </w:r>
      <w:proofErr w:type="spellEnd"/>
      <w:r w:rsidR="00AB461C">
        <w:rPr>
          <w:rFonts w:ascii="Times New Roman" w:hAnsi="Times New Roman" w:cs="Times New Roman"/>
        </w:rPr>
        <w:t xml:space="preserve"> </w:t>
      </w:r>
      <w:r w:rsidR="00AB461C">
        <w:rPr>
          <w:rFonts w:ascii="Times New Roman" w:hAnsi="Times New Roman" w:cs="Times New Roman"/>
          <w:lang w:val="el-GR"/>
        </w:rPr>
        <w:t>ρ</w:t>
      </w:r>
      <w:r w:rsidR="00AB461C" w:rsidRPr="00AB461C">
        <w:rPr>
          <w:rFonts w:ascii="Times New Roman" w:hAnsi="Times New Roman" w:cs="Times New Roman"/>
        </w:rPr>
        <w:t xml:space="preserve"> </w:t>
      </w:r>
      <w:r w:rsidR="00AB461C">
        <w:rPr>
          <w:rFonts w:ascii="Times New Roman" w:hAnsi="Times New Roman" w:cs="Times New Roman"/>
        </w:rPr>
        <w:t>values = (0.01, 0.1, 1, 1.5, 2)</w:t>
      </w:r>
      <w:r w:rsidR="00AB461C" w:rsidRPr="00AB461C">
        <w:rPr>
          <w:rFonts w:ascii="Times New Roman" w:hAnsi="Times New Roman" w:cs="Times New Roman"/>
        </w:rPr>
        <w:t xml:space="preserve">, </w:t>
      </w:r>
      <w:r w:rsidR="00AB461C">
        <w:rPr>
          <w:rFonts w:ascii="Times New Roman" w:hAnsi="Times New Roman" w:cs="Times New Roman"/>
        </w:rPr>
        <w:t xml:space="preserve">the respective set of matrices </w:t>
      </w:r>
      <w:r w:rsidR="00AB461C" w:rsidRPr="00AB461C">
        <w:rPr>
          <w:rFonts w:ascii="Times New Roman" w:hAnsi="Times New Roman" w:cs="Times New Roman"/>
          <w:b/>
          <w:bCs/>
        </w:rPr>
        <w:t>P</w:t>
      </w:r>
      <w:r w:rsidR="00AB461C">
        <w:rPr>
          <w:rFonts w:ascii="Times New Roman" w:hAnsi="Times New Roman" w:cs="Times New Roman"/>
        </w:rPr>
        <w:t xml:space="preserve"> = (</w:t>
      </w:r>
      <w:r w:rsidR="00AB461C" w:rsidRPr="00AB461C">
        <w:rPr>
          <w:rFonts w:ascii="Times New Roman" w:hAnsi="Times New Roman" w:cs="Times New Roman"/>
          <w:b/>
          <w:bCs/>
        </w:rPr>
        <w:t>P</w:t>
      </w:r>
      <w:r w:rsidR="00AB461C" w:rsidRPr="00AB461C">
        <w:rPr>
          <w:rFonts w:ascii="Times New Roman" w:hAnsi="Times New Roman" w:cs="Times New Roman"/>
          <w:vertAlign w:val="subscript"/>
        </w:rPr>
        <w:t>0.01</w:t>
      </w:r>
      <w:r w:rsidR="00AB461C">
        <w:rPr>
          <w:rFonts w:ascii="Times New Roman" w:hAnsi="Times New Roman" w:cs="Times New Roman"/>
        </w:rPr>
        <w:t xml:space="preserve">, </w:t>
      </w:r>
      <w:r w:rsidR="00AB461C" w:rsidRPr="00AB461C">
        <w:rPr>
          <w:rFonts w:ascii="Times New Roman" w:hAnsi="Times New Roman" w:cs="Times New Roman"/>
          <w:b/>
          <w:bCs/>
        </w:rPr>
        <w:t>P</w:t>
      </w:r>
      <w:r w:rsidR="00AB461C" w:rsidRPr="00AB461C">
        <w:rPr>
          <w:rFonts w:ascii="Times New Roman" w:hAnsi="Times New Roman" w:cs="Times New Roman"/>
          <w:vertAlign w:val="subscript"/>
        </w:rPr>
        <w:t>0.1</w:t>
      </w:r>
      <w:r w:rsidR="00AB461C">
        <w:rPr>
          <w:rFonts w:ascii="Times New Roman" w:hAnsi="Times New Roman" w:cs="Times New Roman"/>
        </w:rPr>
        <w:t>,</w:t>
      </w:r>
      <w:r w:rsidR="00AB461C" w:rsidRPr="00AB461C">
        <w:rPr>
          <w:rFonts w:ascii="Times New Roman" w:hAnsi="Times New Roman" w:cs="Times New Roman"/>
        </w:rPr>
        <w:t xml:space="preserve"> </w:t>
      </w:r>
      <w:r w:rsidR="00AB461C" w:rsidRPr="00AB461C">
        <w:rPr>
          <w:rFonts w:ascii="Times New Roman" w:hAnsi="Times New Roman" w:cs="Times New Roman"/>
          <w:b/>
          <w:bCs/>
        </w:rPr>
        <w:t>P</w:t>
      </w:r>
      <w:r w:rsidR="00AB461C" w:rsidRPr="00AB461C">
        <w:rPr>
          <w:rFonts w:ascii="Times New Roman" w:hAnsi="Times New Roman" w:cs="Times New Roman"/>
          <w:vertAlign w:val="subscript"/>
        </w:rPr>
        <w:t>1</w:t>
      </w:r>
      <w:r w:rsidR="00AB461C">
        <w:rPr>
          <w:rFonts w:ascii="Times New Roman" w:hAnsi="Times New Roman" w:cs="Times New Roman"/>
        </w:rPr>
        <w:t xml:space="preserve">, </w:t>
      </w:r>
      <w:r w:rsidR="00AB461C" w:rsidRPr="00AB461C">
        <w:rPr>
          <w:rFonts w:ascii="Times New Roman" w:hAnsi="Times New Roman" w:cs="Times New Roman"/>
          <w:b/>
          <w:bCs/>
        </w:rPr>
        <w:t>P</w:t>
      </w:r>
      <w:r w:rsidR="00AB461C" w:rsidRPr="00AB461C">
        <w:rPr>
          <w:rFonts w:ascii="Times New Roman" w:hAnsi="Times New Roman" w:cs="Times New Roman"/>
          <w:vertAlign w:val="subscript"/>
        </w:rPr>
        <w:t>1.5</w:t>
      </w:r>
      <w:r w:rsidR="00AB461C">
        <w:rPr>
          <w:rFonts w:ascii="Times New Roman" w:hAnsi="Times New Roman" w:cs="Times New Roman"/>
        </w:rPr>
        <w:t xml:space="preserve">, </w:t>
      </w:r>
      <w:r w:rsidR="00AB461C" w:rsidRPr="00AB461C">
        <w:rPr>
          <w:rFonts w:ascii="Times New Roman" w:hAnsi="Times New Roman" w:cs="Times New Roman"/>
          <w:b/>
          <w:bCs/>
        </w:rPr>
        <w:t>P</w:t>
      </w:r>
      <w:r w:rsidR="00AB461C" w:rsidRPr="00AB461C">
        <w:rPr>
          <w:rFonts w:ascii="Times New Roman" w:hAnsi="Times New Roman" w:cs="Times New Roman"/>
          <w:vertAlign w:val="subscript"/>
        </w:rPr>
        <w:t>2</w:t>
      </w:r>
      <w:r w:rsidR="00AB461C">
        <w:rPr>
          <w:rFonts w:ascii="Times New Roman" w:hAnsi="Times New Roman" w:cs="Times New Roman"/>
        </w:rPr>
        <w:t>)</w:t>
      </w:r>
      <w:r w:rsidR="001A7366">
        <w:rPr>
          <w:rFonts w:ascii="Times New Roman" w:hAnsi="Times New Roman" w:cs="Times New Roman"/>
        </w:rPr>
        <w:t xml:space="preserve"> can be computed for any species by site matrix </w:t>
      </w:r>
      <w:r w:rsidR="001A7366" w:rsidRPr="001A7366">
        <w:rPr>
          <w:rFonts w:ascii="Times New Roman" w:hAnsi="Times New Roman" w:cs="Times New Roman"/>
          <w:b/>
          <w:bCs/>
        </w:rPr>
        <w:t>W</w:t>
      </w:r>
      <w:r w:rsidR="00FE2784">
        <w:rPr>
          <w:rFonts w:ascii="Times New Roman" w:hAnsi="Times New Roman" w:cs="Times New Roman"/>
          <w:b/>
          <w:bCs/>
        </w:rPr>
        <w:t xml:space="preserve"> </w:t>
      </w:r>
      <w:r w:rsidR="00852DAB">
        <w:rPr>
          <w:rFonts w:ascii="Times New Roman" w:hAnsi="Times New Roman" w:cs="Times New Roman"/>
        </w:rPr>
        <w:t>via</w:t>
      </w:r>
      <w:r w:rsidR="00FE2784" w:rsidRPr="00FE2784">
        <w:rPr>
          <w:rFonts w:ascii="Times New Roman" w:hAnsi="Times New Roman" w:cs="Times New Roman"/>
        </w:rPr>
        <w:t xml:space="preserve"> the matrix multiplication</w:t>
      </w:r>
      <w:r w:rsidR="00FE2784">
        <w:rPr>
          <w:rFonts w:ascii="Times New Roman" w:hAnsi="Times New Roman" w:cs="Times New Roman"/>
          <w:b/>
          <w:bCs/>
        </w:rPr>
        <w:t xml:space="preserve"> X</w:t>
      </w:r>
      <w:r w:rsidR="00FE2784" w:rsidRPr="00FE2784">
        <w:rPr>
          <w:rFonts w:ascii="Times New Roman" w:hAnsi="Times New Roman" w:cs="Times New Roman"/>
          <w:vertAlign w:val="subscript"/>
          <w:lang w:val="el-GR"/>
        </w:rPr>
        <w:t>ρ</w:t>
      </w:r>
      <w:r w:rsidR="00FE2784">
        <w:rPr>
          <w:rFonts w:ascii="Times New Roman" w:hAnsi="Times New Roman" w:cs="Times New Roman"/>
          <w:b/>
          <w:bCs/>
        </w:rPr>
        <w:t>W</w:t>
      </w:r>
      <w:r w:rsidR="009A5C20">
        <w:rPr>
          <w:rFonts w:ascii="Times New Roman" w:hAnsi="Times New Roman" w:cs="Times New Roman"/>
        </w:rPr>
        <w:t>, or</w:t>
      </w:r>
    </w:p>
    <w:p w14:paraId="0C2CF2E2" w14:textId="77777777" w:rsidR="000B14DC" w:rsidRPr="009A5C20" w:rsidRDefault="00000000" w:rsidP="00377B3A">
      <w:pPr>
        <w:spacing w:before="360" w:after="360" w:line="360" w:lineRule="auto"/>
        <w:ind w:right="-6"/>
        <w:rPr>
          <w:rFonts w:ascii="Times New Roman" w:eastAsiaTheme="minorEastAsia" w:hAnsi="Times New Roman" w:cs="Times New Roman"/>
          <w:b/>
          <w:bCs/>
          <w:iCs/>
          <w:lang w:val="pt-BR"/>
        </w:rPr>
        <w:pPrChange w:id="31" w:author="Gabriel Nakamura" w:date="2022-06-25T10:58:00Z">
          <w:pPr>
            <w:spacing w:before="360" w:after="360"/>
            <w:ind w:right="-6"/>
          </w:pPr>
        </w:pPrChange>
      </w:pPr>
      <m:oMathPara>
        <m:oMath>
          <m:d>
            <m:dPr>
              <m:ctrlPr>
                <w:rPr>
                  <w:rFonts w:ascii="Cambria Math" w:hAnsi="Cambria Math" w:cs="Times New Roman"/>
                  <w:b/>
                  <w:bCs/>
                  <w:i/>
                  <w:iCs/>
                </w:rPr>
              </m:ctrlPr>
            </m:dPr>
            <m:e>
              <m:m>
                <m:mPr>
                  <m:mcs>
                    <m:mc>
                      <m:mcPr>
                        <m:count m:val="3"/>
                        <m:mcJc m:val="center"/>
                      </m:mcPr>
                    </m:mc>
                  </m:mcs>
                  <m:ctrlPr>
                    <w:rPr>
                      <w:rFonts w:ascii="Cambria Math" w:hAnsi="Cambria Math" w:cs="Times New Roman"/>
                    </w:rPr>
                  </m:ctrlPr>
                </m:mPr>
                <m:mr>
                  <m:e>
                    <m:sSub>
                      <m:sSubPr>
                        <m:ctrlPr>
                          <w:rPr>
                            <w:rFonts w:ascii="Cambria Math" w:hAnsi="Cambria Math" w:cs="Times New Roman"/>
                          </w:rPr>
                        </m:ctrlPr>
                      </m:sSubPr>
                      <m:e>
                        <m:r>
                          <m:rPr>
                            <m:nor/>
                          </m:rPr>
                          <w:rPr>
                            <w:rFonts w:ascii="Times New Roman" w:hAnsi="Times New Roman" w:cs="Times New Roman"/>
                            <w:iCs/>
                            <w:lang w:val="pt-BR"/>
                          </w:rPr>
                          <m:t>p</m:t>
                        </m:r>
                      </m:e>
                      <m:sub>
                        <m:r>
                          <m:rPr>
                            <m:nor/>
                          </m:rPr>
                          <w:rPr>
                            <w:rFonts w:ascii="Times New Roman" w:hAnsi="Times New Roman" w:cs="Times New Roman"/>
                            <w:lang w:val="pt-BR"/>
                          </w:rPr>
                          <m:t>11</m:t>
                        </m:r>
                      </m:sub>
                    </m:sSub>
                  </m:e>
                  <m:e>
                    <m:r>
                      <m:rPr>
                        <m:nor/>
                      </m:rPr>
                      <w:rPr>
                        <w:rFonts w:ascii="Cambria Math" w:hAnsi="Cambria Math" w:cs="Cambria Math"/>
                        <w:lang w:val="pt-BR"/>
                      </w:rPr>
                      <m:t>⋯</m:t>
                    </m:r>
                  </m:e>
                  <m:e>
                    <m:sSub>
                      <m:sSubPr>
                        <m:ctrlPr>
                          <w:rPr>
                            <w:rFonts w:ascii="Cambria Math" w:hAnsi="Cambria Math" w:cs="Times New Roman"/>
                          </w:rPr>
                        </m:ctrlPr>
                      </m:sSubPr>
                      <m:e>
                        <m:r>
                          <m:rPr>
                            <m:nor/>
                          </m:rPr>
                          <w:rPr>
                            <w:rFonts w:ascii="Times New Roman" w:hAnsi="Times New Roman" w:cs="Times New Roman"/>
                            <w:iCs/>
                            <w:lang w:val="pt-BR"/>
                          </w:rPr>
                          <m:t>p</m:t>
                        </m:r>
                      </m:e>
                      <m:sub>
                        <m:r>
                          <m:rPr>
                            <m:nor/>
                          </m:rPr>
                          <w:rPr>
                            <w:rFonts w:ascii="Times New Roman" w:hAnsi="Times New Roman" w:cs="Times New Roman"/>
                            <w:lang w:val="pt-BR"/>
                          </w:rPr>
                          <m:t>1</m:t>
                        </m:r>
                        <m:r>
                          <m:rPr>
                            <m:nor/>
                          </m:rPr>
                          <w:rPr>
                            <w:rFonts w:ascii="Times New Roman" w:hAnsi="Times New Roman" w:cs="Times New Roman"/>
                            <w:iCs/>
                            <w:lang w:val="pt-BR"/>
                          </w:rPr>
                          <m:t>k</m:t>
                        </m:r>
                      </m:sub>
                    </m:sSub>
                  </m:e>
                </m:mr>
                <m:mr>
                  <m:e>
                    <m:r>
                      <m:rPr>
                        <m:nor/>
                      </m:rPr>
                      <w:rPr>
                        <w:rFonts w:ascii="Cambria Math" w:hAnsi="Cambria Math" w:cs="Cambria Math"/>
                        <w:lang w:val="pt-BR"/>
                      </w:rPr>
                      <m:t>⋮</m:t>
                    </m:r>
                  </m:e>
                  <m:e>
                    <m:r>
                      <m:rPr>
                        <m:nor/>
                      </m:rPr>
                      <w:rPr>
                        <w:rFonts w:ascii="Cambria Math" w:hAnsi="Cambria Math" w:cs="Cambria Math"/>
                        <w:lang w:val="pt-BR"/>
                      </w:rPr>
                      <m:t>⋯</m:t>
                    </m:r>
                  </m:e>
                  <m:e>
                    <m:r>
                      <m:rPr>
                        <m:nor/>
                      </m:rPr>
                      <w:rPr>
                        <w:rFonts w:ascii="Cambria Math" w:hAnsi="Cambria Math" w:cs="Cambria Math"/>
                        <w:lang w:val="pt-BR"/>
                      </w:rPr>
                      <m:t>⋮</m:t>
                    </m:r>
                  </m:e>
                </m:mr>
                <m:mr>
                  <m:e>
                    <m:sSub>
                      <m:sSubPr>
                        <m:ctrlPr>
                          <w:rPr>
                            <w:rFonts w:ascii="Cambria Math" w:hAnsi="Cambria Math" w:cs="Times New Roman"/>
                          </w:rPr>
                        </m:ctrlPr>
                      </m:sSubPr>
                      <m:e>
                        <m:r>
                          <m:rPr>
                            <m:nor/>
                          </m:rPr>
                          <w:rPr>
                            <w:rFonts w:ascii="Times New Roman" w:hAnsi="Times New Roman" w:cs="Times New Roman"/>
                            <w:iCs/>
                            <w:lang w:val="pt-BR"/>
                          </w:rPr>
                          <m:t>p</m:t>
                        </m:r>
                      </m:e>
                      <m:sub>
                        <m:r>
                          <m:rPr>
                            <m:nor/>
                          </m:rPr>
                          <w:rPr>
                            <w:rFonts w:ascii="Times New Roman" w:hAnsi="Times New Roman" w:cs="Times New Roman"/>
                            <w:iCs/>
                            <w:lang w:val="pt-BR"/>
                          </w:rPr>
                          <m:t>i</m:t>
                        </m:r>
                        <m:r>
                          <m:rPr>
                            <m:nor/>
                          </m:rPr>
                          <w:rPr>
                            <w:rFonts w:ascii="Times New Roman" w:hAnsi="Times New Roman" w:cs="Times New Roman"/>
                            <w:lang w:val="pt-BR"/>
                          </w:rPr>
                          <m:t>1</m:t>
                        </m:r>
                      </m:sub>
                    </m:sSub>
                  </m:e>
                  <m:e>
                    <m:r>
                      <m:rPr>
                        <m:nor/>
                      </m:rPr>
                      <w:rPr>
                        <w:rFonts w:ascii="Cambria Math" w:hAnsi="Cambria Math" w:cs="Cambria Math"/>
                        <w:lang w:val="pt-BR"/>
                      </w:rPr>
                      <m:t>⋯</m:t>
                    </m:r>
                  </m:e>
                  <m:e>
                    <m:sSub>
                      <m:sSubPr>
                        <m:ctrlPr>
                          <w:rPr>
                            <w:rFonts w:ascii="Cambria Math" w:hAnsi="Cambria Math" w:cs="Times New Roman"/>
                            <w:i/>
                          </w:rPr>
                        </m:ctrlPr>
                      </m:sSubPr>
                      <m:e>
                        <m:r>
                          <m:rPr>
                            <m:nor/>
                          </m:rPr>
                          <w:rPr>
                            <w:rFonts w:ascii="Times New Roman" w:hAnsi="Times New Roman" w:cs="Times New Roman"/>
                            <w:lang w:val="pt-BR"/>
                          </w:rPr>
                          <m:t>p</m:t>
                        </m:r>
                      </m:e>
                      <m:sub>
                        <m:r>
                          <m:rPr>
                            <m:nor/>
                          </m:rPr>
                          <w:rPr>
                            <w:rFonts w:ascii="Times New Roman" w:hAnsi="Times New Roman" w:cs="Times New Roman"/>
                            <w:lang w:val="pt-BR"/>
                          </w:rPr>
                          <m:t>ik</m:t>
                        </m:r>
                      </m:sub>
                    </m:sSub>
                  </m:e>
                </m:mr>
              </m:m>
            </m:e>
          </m:d>
          <m:r>
            <m:rPr>
              <m:nor/>
            </m:rPr>
            <w:rPr>
              <w:rFonts w:ascii="Times New Roman" w:hAnsi="Times New Roman" w:cs="Times New Roman"/>
              <w:b/>
              <w:bCs/>
              <w:iCs/>
              <w:lang w:val="pt-BR"/>
            </w:rPr>
            <m:t>=</m:t>
          </m:r>
          <m:d>
            <m:dPr>
              <m:ctrlPr>
                <w:rPr>
                  <w:rFonts w:ascii="Cambria Math" w:hAnsi="Cambria Math" w:cs="Times New Roman"/>
                  <w:b/>
                  <w:bCs/>
                  <w:i/>
                  <w:iCs/>
                </w:rPr>
              </m:ctrlPr>
            </m:dPr>
            <m:e>
              <m:m>
                <m:mPr>
                  <m:mcs>
                    <m:mc>
                      <m:mcPr>
                        <m:count m:val="3"/>
                        <m:mcJc m:val="center"/>
                      </m:mcPr>
                    </m:mc>
                  </m:mcs>
                  <m:ctrlPr>
                    <w:rPr>
                      <w:rFonts w:ascii="Cambria Math" w:hAnsi="Cambria Math" w:cs="Times New Roman"/>
                      <w:i/>
                      <w:iCs/>
                    </w:rPr>
                  </m:ctrlPr>
                </m:mPr>
                <m:mr>
                  <m:e>
                    <m:sSub>
                      <m:sSubPr>
                        <m:ctrlPr>
                          <w:rPr>
                            <w:rFonts w:ascii="Cambria Math" w:hAnsi="Cambria Math" w:cs="Times New Roman"/>
                            <w:i/>
                            <w:iCs/>
                          </w:rPr>
                        </m:ctrlPr>
                      </m:sSubPr>
                      <m:e>
                        <m:r>
                          <m:rPr>
                            <m:nor/>
                          </m:rPr>
                          <w:rPr>
                            <w:rFonts w:ascii="Times New Roman" w:hAnsi="Times New Roman" w:cs="Times New Roman"/>
                            <w:i/>
                          </w:rPr>
                          <m:t>χ</m:t>
                        </m:r>
                      </m:e>
                      <m:sub>
                        <m:r>
                          <m:rPr>
                            <m:nor/>
                          </m:rPr>
                          <w:rPr>
                            <w:rFonts w:ascii="Times New Roman" w:hAnsi="Times New Roman" w:cs="Times New Roman"/>
                            <w:iCs/>
                            <w:lang w:val="pt-BR"/>
                          </w:rPr>
                          <m:t>11</m:t>
                        </m:r>
                      </m:sub>
                    </m:sSub>
                    <m:r>
                      <m:rPr>
                        <m:nor/>
                      </m:rPr>
                      <w:rPr>
                        <w:rFonts w:ascii="Times New Roman" w:hAnsi="Times New Roman" w:cs="Times New Roman"/>
                        <w:iCs/>
                        <w:lang w:val="pt-BR"/>
                      </w:rPr>
                      <m:t>=</m:t>
                    </m:r>
                    <m:f>
                      <m:fPr>
                        <m:ctrlPr>
                          <w:rPr>
                            <w:rFonts w:ascii="Cambria Math" w:hAnsi="Cambria Math" w:cs="Times New Roman"/>
                            <w:i/>
                            <w:iCs/>
                          </w:rPr>
                        </m:ctrlPr>
                      </m:fPr>
                      <m:num>
                        <m:r>
                          <m:rPr>
                            <m:nor/>
                          </m:rPr>
                          <w:rPr>
                            <w:rFonts w:ascii="Times New Roman" w:hAnsi="Times New Roman" w:cs="Times New Roman"/>
                            <w:iCs/>
                            <w:lang w:val="pt-BR"/>
                          </w:rPr>
                          <m:t>1-</m:t>
                        </m:r>
                        <m:sSubSup>
                          <m:sSubSupPr>
                            <m:ctrlPr>
                              <w:rPr>
                                <w:rFonts w:ascii="Cambria Math" w:hAnsi="Cambria Math" w:cs="Times New Roman"/>
                                <w:i/>
                                <w:iCs/>
                              </w:rPr>
                            </m:ctrlPr>
                          </m:sSubSupPr>
                          <m:e>
                            <m:r>
                              <m:rPr>
                                <m:nor/>
                              </m:rPr>
                              <w:rPr>
                                <w:rFonts w:ascii="Times New Roman" w:hAnsi="Times New Roman" w:cs="Times New Roman"/>
                                <w:iCs/>
                                <w:lang w:val="pt-BR"/>
                              </w:rPr>
                              <m:t>h</m:t>
                            </m:r>
                          </m:e>
                          <m:sub>
                            <m:r>
                              <m:rPr>
                                <m:nor/>
                              </m:rPr>
                              <w:rPr>
                                <w:rFonts w:ascii="Times New Roman" w:hAnsi="Times New Roman" w:cs="Times New Roman"/>
                                <w:iCs/>
                                <w:lang w:val="pt-BR"/>
                              </w:rPr>
                              <m:t>11</m:t>
                            </m:r>
                          </m:sub>
                          <m:sup>
                            <m:r>
                              <m:rPr>
                                <m:nor/>
                              </m:rPr>
                              <w:rPr>
                                <w:rFonts w:ascii="Times New Roman" w:hAnsi="Times New Roman" w:cs="Times New Roman"/>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lang w:val="pt-BR"/>
                              </w:rPr>
                              <m:t>i=1</m:t>
                            </m:r>
                          </m:sub>
                          <m:sup>
                            <m:r>
                              <m:rPr>
                                <m:nor/>
                              </m:rPr>
                              <w:rPr>
                                <w:rFonts w:ascii="Times New Roman" w:hAnsi="Times New Roman" w:cs="Times New Roman"/>
                                <w:iCs/>
                                <w:lang w:val="pt-BR"/>
                              </w:rPr>
                              <m:t>n</m:t>
                            </m:r>
                          </m:sup>
                          <m:e>
                            <m:d>
                              <m:dPr>
                                <m:ctrlPr>
                                  <w:rPr>
                                    <w:rFonts w:ascii="Cambria Math" w:hAnsi="Cambria Math" w:cs="Times New Roman"/>
                                    <w:i/>
                                    <w:iCs/>
                                  </w:rPr>
                                </m:ctrlPr>
                              </m:dPr>
                              <m:e>
                                <m:r>
                                  <m:rPr>
                                    <m:nor/>
                                  </m:rPr>
                                  <w:rPr>
                                    <w:rFonts w:ascii="Times New Roman" w:hAnsi="Times New Roman" w:cs="Times New Roman"/>
                                    <w:iCs/>
                                    <w:lang w:val="pt-BR"/>
                                  </w:rPr>
                                  <m:t>1-</m:t>
                                </m:r>
                                <m:sSubSup>
                                  <m:sSubSupPr>
                                    <m:ctrlPr>
                                      <w:rPr>
                                        <w:rFonts w:ascii="Cambria Math" w:hAnsi="Cambria Math" w:cs="Times New Roman"/>
                                        <w:i/>
                                        <w:iCs/>
                                      </w:rPr>
                                    </m:ctrlPr>
                                  </m:sSubSupPr>
                                  <m:e>
                                    <m:r>
                                      <m:rPr>
                                        <m:nor/>
                                      </m:rPr>
                                      <w:rPr>
                                        <w:rFonts w:ascii="Times New Roman" w:hAnsi="Times New Roman" w:cs="Times New Roman"/>
                                        <w:iCs/>
                                        <w:lang w:val="pt-BR"/>
                                      </w:rPr>
                                      <m:t>h</m:t>
                                    </m:r>
                                  </m:e>
                                  <m:sub>
                                    <m:r>
                                      <m:rPr>
                                        <m:nor/>
                                      </m:rPr>
                                      <w:rPr>
                                        <w:rFonts w:ascii="Times New Roman" w:hAnsi="Times New Roman" w:cs="Times New Roman"/>
                                        <w:iCs/>
                                        <w:lang w:val="pt-BR"/>
                                      </w:rPr>
                                      <m:t>i1</m:t>
                                    </m:r>
                                  </m:sub>
                                  <m:sup>
                                    <m:r>
                                      <m:rPr>
                                        <m:nor/>
                                      </m:rPr>
                                      <w:rPr>
                                        <w:rFonts w:ascii="Times New Roman" w:hAnsi="Times New Roman" w:cs="Times New Roman"/>
                                        <w:iCs/>
                                      </w:rPr>
                                      <m:t>ρ</m:t>
                                    </m:r>
                                  </m:sup>
                                </m:sSubSup>
                              </m:e>
                            </m:d>
                          </m:e>
                        </m:nary>
                      </m:den>
                    </m:f>
                  </m:e>
                  <m:e>
                    <m:r>
                      <m:rPr>
                        <m:nor/>
                      </m:rPr>
                      <w:rPr>
                        <w:rFonts w:ascii="Cambria Math" w:hAnsi="Cambria Math" w:cs="Cambria Math"/>
                        <w:iCs/>
                        <w:lang w:val="pt-BR"/>
                      </w:rPr>
                      <m:t>⋯</m:t>
                    </m:r>
                  </m:e>
                  <m:e>
                    <m:sSub>
                      <m:sSubPr>
                        <m:ctrlPr>
                          <w:rPr>
                            <w:rFonts w:ascii="Cambria Math" w:hAnsi="Cambria Math" w:cs="Times New Roman"/>
                            <w:i/>
                            <w:iCs/>
                          </w:rPr>
                        </m:ctrlPr>
                      </m:sSubPr>
                      <m:e>
                        <m:r>
                          <m:rPr>
                            <m:nor/>
                          </m:rPr>
                          <w:rPr>
                            <w:rFonts w:ascii="Times New Roman" w:hAnsi="Times New Roman" w:cs="Times New Roman"/>
                            <w:iCs/>
                          </w:rPr>
                          <m:t>χ</m:t>
                        </m:r>
                      </m:e>
                      <m:sub>
                        <m:r>
                          <m:rPr>
                            <m:nor/>
                          </m:rPr>
                          <w:rPr>
                            <w:rFonts w:ascii="Times New Roman" w:hAnsi="Times New Roman" w:cs="Times New Roman"/>
                            <w:iCs/>
                            <w:lang w:val="pt-BR"/>
                          </w:rPr>
                          <m:t>1j</m:t>
                        </m:r>
                      </m:sub>
                    </m:sSub>
                    <m:r>
                      <m:rPr>
                        <m:nor/>
                      </m:rPr>
                      <w:rPr>
                        <w:rFonts w:ascii="Times New Roman" w:hAnsi="Times New Roman" w:cs="Times New Roman"/>
                        <w:iCs/>
                        <w:lang w:val="pt-BR"/>
                      </w:rPr>
                      <m:t>=</m:t>
                    </m:r>
                    <m:f>
                      <m:fPr>
                        <m:ctrlPr>
                          <w:rPr>
                            <w:rFonts w:ascii="Cambria Math" w:hAnsi="Cambria Math" w:cs="Times New Roman"/>
                            <w:i/>
                            <w:iCs/>
                          </w:rPr>
                        </m:ctrlPr>
                      </m:fPr>
                      <m:num>
                        <m:r>
                          <m:rPr>
                            <m:nor/>
                          </m:rPr>
                          <w:rPr>
                            <w:rFonts w:ascii="Times New Roman" w:hAnsi="Times New Roman" w:cs="Times New Roman"/>
                            <w:iCs/>
                            <w:lang w:val="pt-BR"/>
                          </w:rPr>
                          <m:t>1-</m:t>
                        </m:r>
                        <m:sSubSup>
                          <m:sSubSupPr>
                            <m:ctrlPr>
                              <w:rPr>
                                <w:rFonts w:ascii="Cambria Math" w:hAnsi="Cambria Math" w:cs="Times New Roman"/>
                                <w:i/>
                                <w:iCs/>
                              </w:rPr>
                            </m:ctrlPr>
                          </m:sSubSupPr>
                          <m:e>
                            <m:r>
                              <m:rPr>
                                <m:nor/>
                              </m:rPr>
                              <w:rPr>
                                <w:rFonts w:ascii="Times New Roman" w:hAnsi="Times New Roman" w:cs="Times New Roman"/>
                                <w:iCs/>
                                <w:lang w:val="pt-BR"/>
                              </w:rPr>
                              <m:t>h</m:t>
                            </m:r>
                          </m:e>
                          <m:sub>
                            <m:r>
                              <m:rPr>
                                <m:nor/>
                              </m:rPr>
                              <w:rPr>
                                <w:rFonts w:ascii="Times New Roman" w:hAnsi="Times New Roman" w:cs="Times New Roman"/>
                                <w:iCs/>
                                <w:lang w:val="pt-BR"/>
                              </w:rPr>
                              <m:t>1j</m:t>
                            </m:r>
                          </m:sub>
                          <m:sup>
                            <m:r>
                              <m:rPr>
                                <m:nor/>
                              </m:rPr>
                              <w:rPr>
                                <w:rFonts w:ascii="Times New Roman" w:hAnsi="Times New Roman" w:cs="Times New Roman"/>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lang w:val="pt-BR"/>
                              </w:rPr>
                              <m:t>i=1</m:t>
                            </m:r>
                          </m:sub>
                          <m:sup>
                            <m:r>
                              <m:rPr>
                                <m:nor/>
                              </m:rPr>
                              <w:rPr>
                                <w:rFonts w:ascii="Times New Roman" w:hAnsi="Times New Roman" w:cs="Times New Roman"/>
                                <w:iCs/>
                                <w:lang w:val="pt-BR"/>
                              </w:rPr>
                              <m:t>n</m:t>
                            </m:r>
                          </m:sup>
                          <m:e>
                            <m:d>
                              <m:dPr>
                                <m:ctrlPr>
                                  <w:rPr>
                                    <w:rFonts w:ascii="Cambria Math" w:hAnsi="Cambria Math" w:cs="Times New Roman"/>
                                    <w:i/>
                                    <w:iCs/>
                                  </w:rPr>
                                </m:ctrlPr>
                              </m:dPr>
                              <m:e>
                                <m:r>
                                  <m:rPr>
                                    <m:nor/>
                                  </m:rPr>
                                  <w:rPr>
                                    <w:rFonts w:ascii="Times New Roman" w:hAnsi="Times New Roman" w:cs="Times New Roman"/>
                                    <w:iCs/>
                                    <w:lang w:val="pt-BR"/>
                                  </w:rPr>
                                  <m:t>1-</m:t>
                                </m:r>
                                <m:sSubSup>
                                  <m:sSubSupPr>
                                    <m:ctrlPr>
                                      <w:rPr>
                                        <w:rFonts w:ascii="Cambria Math" w:hAnsi="Cambria Math" w:cs="Times New Roman"/>
                                        <w:i/>
                                        <w:iCs/>
                                      </w:rPr>
                                    </m:ctrlPr>
                                  </m:sSubSupPr>
                                  <m:e>
                                    <m:r>
                                      <m:rPr>
                                        <m:nor/>
                                      </m:rPr>
                                      <w:rPr>
                                        <w:rFonts w:ascii="Times New Roman" w:hAnsi="Times New Roman" w:cs="Times New Roman"/>
                                        <w:iCs/>
                                        <w:lang w:val="pt-BR"/>
                                      </w:rPr>
                                      <m:t>h</m:t>
                                    </m:r>
                                  </m:e>
                                  <m:sub>
                                    <m:r>
                                      <m:rPr>
                                        <m:nor/>
                                      </m:rPr>
                                      <w:rPr>
                                        <w:rFonts w:ascii="Times New Roman" w:hAnsi="Times New Roman" w:cs="Times New Roman"/>
                                        <w:iCs/>
                                        <w:lang w:val="pt-BR"/>
                                      </w:rPr>
                                      <m:t>ij</m:t>
                                    </m:r>
                                  </m:sub>
                                  <m:sup>
                                    <m:r>
                                      <m:rPr>
                                        <m:nor/>
                                      </m:rPr>
                                      <w:rPr>
                                        <w:rFonts w:ascii="Times New Roman" w:hAnsi="Times New Roman" w:cs="Times New Roman"/>
                                        <w:iCs/>
                                      </w:rPr>
                                      <m:t>ρ</m:t>
                                    </m:r>
                                  </m:sup>
                                </m:sSubSup>
                              </m:e>
                            </m:d>
                          </m:e>
                        </m:nary>
                      </m:den>
                    </m:f>
                  </m:e>
                </m:mr>
                <m:mr>
                  <m:e>
                    <m:r>
                      <m:rPr>
                        <m:nor/>
                      </m:rPr>
                      <w:rPr>
                        <w:rFonts w:ascii="Cambria Math" w:hAnsi="Cambria Math" w:cs="Cambria Math"/>
                        <w:iCs/>
                        <w:lang w:val="pt-BR"/>
                      </w:rPr>
                      <m:t>⋮</m:t>
                    </m:r>
                  </m:e>
                  <m:e>
                    <m:r>
                      <m:rPr>
                        <m:nor/>
                      </m:rPr>
                      <w:rPr>
                        <w:rFonts w:ascii="Cambria Math" w:hAnsi="Cambria Math" w:cs="Cambria Math"/>
                        <w:iCs/>
                        <w:lang w:val="pt-BR"/>
                      </w:rPr>
                      <m:t>⋯</m:t>
                    </m:r>
                  </m:e>
                  <m:e>
                    <m:r>
                      <m:rPr>
                        <m:nor/>
                      </m:rPr>
                      <w:rPr>
                        <w:rFonts w:ascii="Cambria Math" w:hAnsi="Cambria Math" w:cs="Cambria Math"/>
                        <w:iCs/>
                        <w:lang w:val="pt-BR"/>
                      </w:rPr>
                      <m:t>⋮</m:t>
                    </m:r>
                  </m:e>
                </m:mr>
                <m:mr>
                  <m:e>
                    <m:sSub>
                      <m:sSubPr>
                        <m:ctrlPr>
                          <w:rPr>
                            <w:rFonts w:ascii="Cambria Math" w:hAnsi="Cambria Math" w:cs="Times New Roman"/>
                            <w:i/>
                            <w:iCs/>
                          </w:rPr>
                        </m:ctrlPr>
                      </m:sSubPr>
                      <m:e>
                        <m:r>
                          <m:rPr>
                            <m:nor/>
                          </m:rPr>
                          <w:rPr>
                            <w:rFonts w:ascii="Times New Roman" w:hAnsi="Times New Roman" w:cs="Times New Roman"/>
                            <w:i/>
                          </w:rPr>
                          <m:t>χ</m:t>
                        </m:r>
                      </m:e>
                      <m:sub>
                        <m:r>
                          <m:rPr>
                            <m:nor/>
                          </m:rPr>
                          <w:rPr>
                            <w:rFonts w:ascii="Times New Roman" w:hAnsi="Times New Roman" w:cs="Times New Roman"/>
                            <w:i/>
                            <w:lang w:val="pt-BR"/>
                          </w:rPr>
                          <m:t>i</m:t>
                        </m:r>
                        <m:r>
                          <m:rPr>
                            <m:nor/>
                          </m:rPr>
                          <w:rPr>
                            <w:rFonts w:ascii="Times New Roman" w:hAnsi="Times New Roman" w:cs="Times New Roman"/>
                            <w:iCs/>
                            <w:lang w:val="pt-BR"/>
                          </w:rPr>
                          <m:t>1</m:t>
                        </m:r>
                      </m:sub>
                    </m:sSub>
                    <m:r>
                      <m:rPr>
                        <m:nor/>
                      </m:rPr>
                      <w:rPr>
                        <w:rFonts w:ascii="Times New Roman" w:hAnsi="Times New Roman" w:cs="Times New Roman"/>
                        <w:iCs/>
                        <w:lang w:val="pt-BR"/>
                      </w:rPr>
                      <m:t>=</m:t>
                    </m:r>
                    <m:f>
                      <m:fPr>
                        <m:ctrlPr>
                          <w:rPr>
                            <w:rFonts w:ascii="Cambria Math" w:hAnsi="Cambria Math" w:cs="Times New Roman"/>
                            <w:i/>
                            <w:iCs/>
                          </w:rPr>
                        </m:ctrlPr>
                      </m:fPr>
                      <m:num>
                        <m:r>
                          <m:rPr>
                            <m:nor/>
                          </m:rPr>
                          <w:rPr>
                            <w:rFonts w:ascii="Times New Roman" w:hAnsi="Times New Roman" w:cs="Times New Roman"/>
                            <w:iCs/>
                            <w:lang w:val="pt-BR"/>
                          </w:rPr>
                          <m:t>1-</m:t>
                        </m:r>
                        <m:sSubSup>
                          <m:sSubSupPr>
                            <m:ctrlPr>
                              <w:rPr>
                                <w:rFonts w:ascii="Cambria Math" w:hAnsi="Cambria Math" w:cs="Times New Roman"/>
                                <w:i/>
                                <w:iCs/>
                              </w:rPr>
                            </m:ctrlPr>
                          </m:sSubSupPr>
                          <m:e>
                            <m:r>
                              <m:rPr>
                                <m:nor/>
                              </m:rPr>
                              <w:rPr>
                                <w:rFonts w:ascii="Times New Roman" w:hAnsi="Times New Roman" w:cs="Times New Roman"/>
                                <w:iCs/>
                                <w:lang w:val="pt-BR"/>
                              </w:rPr>
                              <m:t>h</m:t>
                            </m:r>
                          </m:e>
                          <m:sub>
                            <m:r>
                              <m:rPr>
                                <m:nor/>
                              </m:rPr>
                              <w:rPr>
                                <w:rFonts w:ascii="Times New Roman" w:hAnsi="Times New Roman" w:cs="Times New Roman"/>
                                <w:iCs/>
                                <w:lang w:val="pt-BR"/>
                              </w:rPr>
                              <m:t>i1</m:t>
                            </m:r>
                          </m:sub>
                          <m:sup>
                            <m:r>
                              <m:rPr>
                                <m:nor/>
                              </m:rPr>
                              <w:rPr>
                                <w:rFonts w:ascii="Times New Roman" w:hAnsi="Times New Roman" w:cs="Times New Roman"/>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lang w:val="pt-BR"/>
                              </w:rPr>
                              <m:t>i=1</m:t>
                            </m:r>
                          </m:sub>
                          <m:sup>
                            <m:r>
                              <m:rPr>
                                <m:nor/>
                              </m:rPr>
                              <w:rPr>
                                <w:rFonts w:ascii="Times New Roman" w:hAnsi="Times New Roman" w:cs="Times New Roman"/>
                                <w:iCs/>
                                <w:lang w:val="pt-BR"/>
                              </w:rPr>
                              <m:t>n</m:t>
                            </m:r>
                          </m:sup>
                          <m:e>
                            <m:d>
                              <m:dPr>
                                <m:ctrlPr>
                                  <w:rPr>
                                    <w:rFonts w:ascii="Cambria Math" w:hAnsi="Cambria Math" w:cs="Times New Roman"/>
                                    <w:i/>
                                    <w:iCs/>
                                  </w:rPr>
                                </m:ctrlPr>
                              </m:dPr>
                              <m:e>
                                <m:r>
                                  <m:rPr>
                                    <m:nor/>
                                  </m:rPr>
                                  <w:rPr>
                                    <w:rFonts w:ascii="Times New Roman" w:hAnsi="Times New Roman" w:cs="Times New Roman"/>
                                    <w:iCs/>
                                    <w:lang w:val="pt-BR"/>
                                  </w:rPr>
                                  <m:t>1-</m:t>
                                </m:r>
                                <m:sSubSup>
                                  <m:sSubSupPr>
                                    <m:ctrlPr>
                                      <w:rPr>
                                        <w:rFonts w:ascii="Cambria Math" w:hAnsi="Cambria Math" w:cs="Times New Roman"/>
                                        <w:i/>
                                        <w:iCs/>
                                      </w:rPr>
                                    </m:ctrlPr>
                                  </m:sSubSupPr>
                                  <m:e>
                                    <m:r>
                                      <m:rPr>
                                        <m:nor/>
                                      </m:rPr>
                                      <w:rPr>
                                        <w:rFonts w:ascii="Times New Roman" w:hAnsi="Times New Roman" w:cs="Times New Roman"/>
                                        <w:iCs/>
                                        <w:lang w:val="pt-BR"/>
                                      </w:rPr>
                                      <m:t>h</m:t>
                                    </m:r>
                                  </m:e>
                                  <m:sub>
                                    <m:r>
                                      <m:rPr>
                                        <m:nor/>
                                      </m:rPr>
                                      <w:rPr>
                                        <w:rFonts w:ascii="Times New Roman" w:hAnsi="Times New Roman" w:cs="Times New Roman"/>
                                        <w:iCs/>
                                        <w:lang w:val="pt-BR"/>
                                      </w:rPr>
                                      <m:t>i1</m:t>
                                    </m:r>
                                  </m:sub>
                                  <m:sup>
                                    <m:r>
                                      <m:rPr>
                                        <m:nor/>
                                      </m:rPr>
                                      <w:rPr>
                                        <w:rFonts w:ascii="Times New Roman" w:hAnsi="Times New Roman" w:cs="Times New Roman"/>
                                        <w:iCs/>
                                      </w:rPr>
                                      <m:t>ρ</m:t>
                                    </m:r>
                                  </m:sup>
                                </m:sSubSup>
                              </m:e>
                            </m:d>
                          </m:e>
                        </m:nary>
                      </m:den>
                    </m:f>
                  </m:e>
                  <m:e>
                    <m:r>
                      <m:rPr>
                        <m:nor/>
                      </m:rPr>
                      <w:rPr>
                        <w:rFonts w:ascii="Cambria Math" w:hAnsi="Cambria Math" w:cs="Cambria Math"/>
                        <w:iCs/>
                        <w:lang w:val="pt-BR"/>
                      </w:rPr>
                      <m:t>⋯</m:t>
                    </m:r>
                  </m:e>
                  <m:e>
                    <m:sSub>
                      <m:sSubPr>
                        <m:ctrlPr>
                          <w:rPr>
                            <w:rFonts w:ascii="Cambria Math" w:hAnsi="Cambria Math" w:cs="Times New Roman"/>
                            <w:i/>
                            <w:iCs/>
                          </w:rPr>
                        </m:ctrlPr>
                      </m:sSubPr>
                      <m:e>
                        <m:r>
                          <m:rPr>
                            <m:nor/>
                          </m:rPr>
                          <w:rPr>
                            <w:rFonts w:ascii="Times New Roman" w:hAnsi="Times New Roman" w:cs="Times New Roman"/>
                            <w:iCs/>
                          </w:rPr>
                          <m:t>χ</m:t>
                        </m:r>
                      </m:e>
                      <m:sub>
                        <m:r>
                          <m:rPr>
                            <m:nor/>
                          </m:rPr>
                          <w:rPr>
                            <w:rFonts w:ascii="Times New Roman" w:hAnsi="Times New Roman" w:cs="Times New Roman"/>
                            <w:iCs/>
                            <w:lang w:val="pt-BR"/>
                          </w:rPr>
                          <m:t>ij</m:t>
                        </m:r>
                      </m:sub>
                    </m:sSub>
                    <m:r>
                      <m:rPr>
                        <m:nor/>
                      </m:rPr>
                      <w:rPr>
                        <w:rFonts w:ascii="Times New Roman" w:hAnsi="Times New Roman" w:cs="Times New Roman"/>
                        <w:iCs/>
                        <w:lang w:val="pt-BR"/>
                      </w:rPr>
                      <m:t>=</m:t>
                    </m:r>
                    <m:f>
                      <m:fPr>
                        <m:ctrlPr>
                          <w:rPr>
                            <w:rFonts w:ascii="Cambria Math" w:hAnsi="Cambria Math" w:cs="Times New Roman"/>
                            <w:i/>
                            <w:iCs/>
                          </w:rPr>
                        </m:ctrlPr>
                      </m:fPr>
                      <m:num>
                        <m:r>
                          <m:rPr>
                            <m:nor/>
                          </m:rPr>
                          <w:rPr>
                            <w:rFonts w:ascii="Times New Roman" w:hAnsi="Times New Roman" w:cs="Times New Roman"/>
                            <w:iCs/>
                            <w:lang w:val="pt-BR"/>
                          </w:rPr>
                          <m:t>1-</m:t>
                        </m:r>
                        <m:sSubSup>
                          <m:sSubSupPr>
                            <m:ctrlPr>
                              <w:rPr>
                                <w:rFonts w:ascii="Cambria Math" w:hAnsi="Cambria Math" w:cs="Times New Roman"/>
                                <w:i/>
                                <w:iCs/>
                              </w:rPr>
                            </m:ctrlPr>
                          </m:sSubSupPr>
                          <m:e>
                            <m:r>
                              <m:rPr>
                                <m:nor/>
                              </m:rPr>
                              <w:rPr>
                                <w:rFonts w:ascii="Times New Roman" w:hAnsi="Times New Roman" w:cs="Times New Roman"/>
                                <w:i/>
                                <w:iCs/>
                                <w:lang w:val="pt-BR"/>
                              </w:rPr>
                              <m:t>h</m:t>
                            </m:r>
                          </m:e>
                          <m:sub>
                            <m:r>
                              <m:rPr>
                                <m:nor/>
                              </m:rPr>
                              <w:rPr>
                                <w:rFonts w:ascii="Times New Roman" w:hAnsi="Times New Roman" w:cs="Times New Roman"/>
                                <w:i/>
                                <w:iCs/>
                                <w:lang w:val="pt-BR"/>
                              </w:rPr>
                              <m:t>ij</m:t>
                            </m:r>
                          </m:sub>
                          <m:sup>
                            <m:r>
                              <m:rPr>
                                <m:nor/>
                              </m:rPr>
                              <w:rPr>
                                <w:rFonts w:ascii="Times New Roman" w:hAnsi="Times New Roman" w:cs="Times New Roman"/>
                                <w:i/>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lang w:val="pt-BR"/>
                              </w:rPr>
                              <m:t>i=1</m:t>
                            </m:r>
                          </m:sub>
                          <m:sup>
                            <m:r>
                              <m:rPr>
                                <m:nor/>
                              </m:rPr>
                              <w:rPr>
                                <w:rFonts w:ascii="Times New Roman" w:hAnsi="Times New Roman" w:cs="Times New Roman"/>
                                <w:iCs/>
                                <w:lang w:val="pt-BR"/>
                              </w:rPr>
                              <m:t>n</m:t>
                            </m:r>
                          </m:sup>
                          <m:e>
                            <m:d>
                              <m:dPr>
                                <m:ctrlPr>
                                  <w:rPr>
                                    <w:rFonts w:ascii="Cambria Math" w:hAnsi="Cambria Math" w:cs="Times New Roman"/>
                                    <w:i/>
                                    <w:iCs/>
                                  </w:rPr>
                                </m:ctrlPr>
                              </m:dPr>
                              <m:e>
                                <m:r>
                                  <m:rPr>
                                    <m:nor/>
                                  </m:rPr>
                                  <w:rPr>
                                    <w:rFonts w:ascii="Times New Roman" w:hAnsi="Times New Roman" w:cs="Times New Roman"/>
                                    <w:iCs/>
                                    <w:lang w:val="pt-BR"/>
                                  </w:rPr>
                                  <m:t>1-</m:t>
                                </m:r>
                                <m:sSubSup>
                                  <m:sSubSupPr>
                                    <m:ctrlPr>
                                      <w:rPr>
                                        <w:rFonts w:ascii="Cambria Math" w:hAnsi="Cambria Math" w:cs="Times New Roman"/>
                                        <w:i/>
                                        <w:iCs/>
                                      </w:rPr>
                                    </m:ctrlPr>
                                  </m:sSubSupPr>
                                  <m:e>
                                    <m:r>
                                      <m:rPr>
                                        <m:nor/>
                                      </m:rPr>
                                      <w:rPr>
                                        <w:rFonts w:ascii="Times New Roman" w:hAnsi="Times New Roman" w:cs="Times New Roman"/>
                                        <w:iCs/>
                                        <w:lang w:val="pt-BR"/>
                                      </w:rPr>
                                      <m:t>h</m:t>
                                    </m:r>
                                  </m:e>
                                  <m:sub>
                                    <m:r>
                                      <m:rPr>
                                        <m:nor/>
                                      </m:rPr>
                                      <w:rPr>
                                        <w:rFonts w:ascii="Times New Roman" w:hAnsi="Times New Roman" w:cs="Times New Roman"/>
                                        <w:iCs/>
                                        <w:lang w:val="pt-BR"/>
                                      </w:rPr>
                                      <m:t>ij</m:t>
                                    </m:r>
                                  </m:sub>
                                  <m:sup>
                                    <m:r>
                                      <m:rPr>
                                        <m:nor/>
                                      </m:rPr>
                                      <w:rPr>
                                        <w:rFonts w:ascii="Times New Roman" w:hAnsi="Times New Roman" w:cs="Times New Roman"/>
                                        <w:iCs/>
                                      </w:rPr>
                                      <m:t>ρ</m:t>
                                    </m:r>
                                  </m:sup>
                                </m:sSubSup>
                              </m:e>
                            </m:d>
                          </m:e>
                        </m:nary>
                      </m:den>
                    </m:f>
                  </m:e>
                </m:mr>
              </m:m>
            </m:e>
          </m:d>
          <m:r>
            <m:rPr>
              <m:nor/>
            </m:rPr>
            <w:rPr>
              <w:rFonts w:ascii="Times New Roman" w:hAnsi="Times New Roman" w:cs="Times New Roman"/>
              <w:b/>
              <w:bCs/>
              <w:iCs/>
              <w:lang w:val="pt-BR"/>
            </w:rPr>
            <m:t>×</m:t>
          </m:r>
          <m:d>
            <m:dPr>
              <m:ctrlPr>
                <w:rPr>
                  <w:rFonts w:ascii="Cambria Math" w:hAnsi="Cambria Math" w:cs="Times New Roman"/>
                  <w:b/>
                  <w:bCs/>
                  <w:i/>
                  <w:iCs/>
                </w:rPr>
              </m:ctrlPr>
            </m:dPr>
            <m:e>
              <m:m>
                <m:mPr>
                  <m:mcs>
                    <m:mc>
                      <m:mcPr>
                        <m:count m:val="3"/>
                        <m:mcJc m:val="center"/>
                      </m:mcPr>
                    </m:mc>
                  </m:mcs>
                  <m:ctrlPr>
                    <w:rPr>
                      <w:rFonts w:ascii="Cambria Math" w:hAnsi="Cambria Math" w:cs="Times New Roman"/>
                      <w:i/>
                      <w:iCs/>
                    </w:rPr>
                  </m:ctrlPr>
                </m:mPr>
                <m:mr>
                  <m:e>
                    <m:sSub>
                      <m:sSubPr>
                        <m:ctrlPr>
                          <w:rPr>
                            <w:rFonts w:ascii="Cambria Math" w:hAnsi="Cambria Math" w:cs="Times New Roman"/>
                            <w:i/>
                            <w:iCs/>
                          </w:rPr>
                        </m:ctrlPr>
                      </m:sSubPr>
                      <m:e>
                        <m:r>
                          <m:rPr>
                            <m:nor/>
                          </m:rPr>
                          <w:rPr>
                            <w:rFonts w:ascii="Times New Roman" w:hAnsi="Times New Roman" w:cs="Times New Roman"/>
                            <w:iCs/>
                            <w:lang w:val="pt-BR"/>
                          </w:rPr>
                          <m:t>w</m:t>
                        </m:r>
                      </m:e>
                      <m:sub>
                        <m:r>
                          <m:rPr>
                            <m:nor/>
                          </m:rPr>
                          <w:rPr>
                            <w:rFonts w:ascii="Times New Roman" w:hAnsi="Times New Roman" w:cs="Times New Roman"/>
                            <w:iCs/>
                            <w:lang w:val="pt-BR"/>
                          </w:rPr>
                          <m:t>11</m:t>
                        </m:r>
                      </m:sub>
                    </m:sSub>
                  </m:e>
                  <m:e>
                    <m:r>
                      <m:rPr>
                        <m:nor/>
                      </m:rPr>
                      <w:rPr>
                        <w:rFonts w:ascii="Cambria Math" w:hAnsi="Cambria Math" w:cs="Cambria Math"/>
                        <w:iCs/>
                        <w:lang w:val="pt-BR"/>
                      </w:rPr>
                      <m:t>⋯</m:t>
                    </m:r>
                  </m:e>
                  <m:e>
                    <m:sSub>
                      <m:sSubPr>
                        <m:ctrlPr>
                          <w:rPr>
                            <w:rFonts w:ascii="Cambria Math" w:hAnsi="Cambria Math" w:cs="Times New Roman"/>
                            <w:i/>
                            <w:iCs/>
                          </w:rPr>
                        </m:ctrlPr>
                      </m:sSubPr>
                      <m:e>
                        <m:r>
                          <m:rPr>
                            <m:nor/>
                          </m:rPr>
                          <w:rPr>
                            <w:rFonts w:ascii="Times New Roman" w:hAnsi="Times New Roman" w:cs="Times New Roman"/>
                            <w:iCs/>
                            <w:lang w:val="pt-BR"/>
                          </w:rPr>
                          <m:t>w</m:t>
                        </m:r>
                      </m:e>
                      <m:sub>
                        <m:r>
                          <m:rPr>
                            <m:nor/>
                          </m:rPr>
                          <w:rPr>
                            <w:rFonts w:ascii="Times New Roman" w:hAnsi="Times New Roman" w:cs="Times New Roman"/>
                            <w:iCs/>
                            <w:lang w:val="pt-BR"/>
                          </w:rPr>
                          <m:t>1k</m:t>
                        </m:r>
                      </m:sub>
                    </m:sSub>
                  </m:e>
                </m:mr>
                <m:mr>
                  <m:e>
                    <m:r>
                      <m:rPr>
                        <m:nor/>
                      </m:rPr>
                      <w:rPr>
                        <w:rFonts w:ascii="Cambria Math" w:hAnsi="Cambria Math" w:cs="Cambria Math"/>
                        <w:iCs/>
                        <w:lang w:val="pt-BR"/>
                      </w:rPr>
                      <m:t>⋮</m:t>
                    </m:r>
                  </m:e>
                  <m:e>
                    <m:r>
                      <m:rPr>
                        <m:nor/>
                      </m:rPr>
                      <w:rPr>
                        <w:rFonts w:ascii="Cambria Math" w:hAnsi="Cambria Math" w:cs="Cambria Math"/>
                        <w:iCs/>
                        <w:lang w:val="pt-BR"/>
                      </w:rPr>
                      <m:t>⋯</m:t>
                    </m:r>
                  </m:e>
                  <m:e>
                    <m:r>
                      <m:rPr>
                        <m:nor/>
                      </m:rPr>
                      <w:rPr>
                        <w:rFonts w:ascii="Cambria Math" w:hAnsi="Cambria Math" w:cs="Cambria Math"/>
                        <w:iCs/>
                        <w:lang w:val="pt-BR"/>
                      </w:rPr>
                      <m:t>⋮</m:t>
                    </m:r>
                  </m:e>
                </m:mr>
                <m:mr>
                  <m:e>
                    <m:sSub>
                      <m:sSubPr>
                        <m:ctrlPr>
                          <w:rPr>
                            <w:rFonts w:ascii="Cambria Math" w:hAnsi="Cambria Math" w:cs="Times New Roman"/>
                            <w:i/>
                            <w:iCs/>
                          </w:rPr>
                        </m:ctrlPr>
                      </m:sSubPr>
                      <m:e>
                        <m:r>
                          <m:rPr>
                            <m:nor/>
                          </m:rPr>
                          <w:rPr>
                            <w:rFonts w:ascii="Times New Roman" w:hAnsi="Times New Roman" w:cs="Times New Roman"/>
                            <w:iCs/>
                            <w:lang w:val="pt-BR"/>
                          </w:rPr>
                          <m:t>w</m:t>
                        </m:r>
                      </m:e>
                      <m:sub>
                        <m:r>
                          <m:rPr>
                            <m:nor/>
                          </m:rPr>
                          <w:rPr>
                            <w:rFonts w:ascii="Times New Roman" w:hAnsi="Times New Roman" w:cs="Times New Roman"/>
                            <w:iCs/>
                            <w:lang w:val="pt-BR"/>
                          </w:rPr>
                          <m:t>j1</m:t>
                        </m:r>
                      </m:sub>
                    </m:sSub>
                  </m:e>
                  <m:e>
                    <m:r>
                      <m:rPr>
                        <m:nor/>
                      </m:rPr>
                      <w:rPr>
                        <w:rFonts w:ascii="Cambria Math" w:hAnsi="Cambria Math" w:cs="Cambria Math"/>
                        <w:iCs/>
                        <w:lang w:val="pt-BR"/>
                      </w:rPr>
                      <m:t>⋯</m:t>
                    </m:r>
                  </m:e>
                  <m:e>
                    <m:sSub>
                      <m:sSubPr>
                        <m:ctrlPr>
                          <w:rPr>
                            <w:rFonts w:ascii="Cambria Math" w:hAnsi="Cambria Math" w:cs="Times New Roman"/>
                            <w:i/>
                            <w:iCs/>
                          </w:rPr>
                        </m:ctrlPr>
                      </m:sSubPr>
                      <m:e>
                        <m:r>
                          <m:rPr>
                            <m:nor/>
                          </m:rPr>
                          <w:rPr>
                            <w:rFonts w:ascii="Times New Roman" w:hAnsi="Times New Roman" w:cs="Times New Roman"/>
                            <w:iCs/>
                            <w:lang w:val="pt-BR"/>
                          </w:rPr>
                          <m:t>w</m:t>
                        </m:r>
                      </m:e>
                      <m:sub>
                        <m:r>
                          <m:rPr>
                            <m:nor/>
                          </m:rPr>
                          <w:rPr>
                            <w:rFonts w:ascii="Cambria Math" w:hAnsi="Times New Roman" w:cs="Times New Roman"/>
                            <w:iCs/>
                            <w:lang w:val="pt-BR"/>
                          </w:rPr>
                          <m:t>j</m:t>
                        </m:r>
                        <m:r>
                          <m:rPr>
                            <m:nor/>
                          </m:rPr>
                          <w:rPr>
                            <w:rFonts w:ascii="Times New Roman" w:hAnsi="Times New Roman" w:cs="Times New Roman"/>
                            <w:iCs/>
                            <w:lang w:val="pt-BR"/>
                          </w:rPr>
                          <m:t>k</m:t>
                        </m:r>
                      </m:sub>
                    </m:sSub>
                  </m:e>
                </m:mr>
              </m:m>
            </m:e>
          </m:d>
        </m:oMath>
      </m:oMathPara>
    </w:p>
    <w:p w14:paraId="553B7DDE" w14:textId="77777777" w:rsidR="00006C54" w:rsidRPr="000B14DC" w:rsidRDefault="000E0F60" w:rsidP="00377B3A">
      <w:pPr>
        <w:spacing w:before="360" w:after="120" w:line="360" w:lineRule="auto"/>
        <w:rPr>
          <w:rFonts w:ascii="Times New Roman" w:hAnsi="Times New Roman" w:cs="Times New Roman"/>
          <w:i/>
          <w:iCs/>
        </w:rPr>
        <w:pPrChange w:id="32" w:author="Gabriel Nakamura" w:date="2022-06-25T10:58:00Z">
          <w:pPr>
            <w:spacing w:before="360" w:after="120"/>
          </w:pPr>
        </w:pPrChange>
      </w:pPr>
      <w:r>
        <w:rPr>
          <w:rFonts w:ascii="Times New Roman" w:hAnsi="Times New Roman" w:cs="Times New Roman"/>
          <w:i/>
          <w:iCs/>
        </w:rPr>
        <w:t>GPFW</w:t>
      </w:r>
      <w:r w:rsidR="005C6ABD" w:rsidRPr="000B14DC">
        <w:rPr>
          <w:rFonts w:ascii="Times New Roman" w:hAnsi="Times New Roman" w:cs="Times New Roman"/>
          <w:i/>
          <w:iCs/>
        </w:rPr>
        <w:t xml:space="preserve"> and James </w:t>
      </w:r>
      <w:proofErr w:type="spellStart"/>
      <w:r w:rsidR="005C6ABD" w:rsidRPr="000B14DC">
        <w:rPr>
          <w:rFonts w:ascii="Times New Roman" w:hAnsi="Times New Roman" w:cs="Times New Roman"/>
          <w:i/>
          <w:iCs/>
        </w:rPr>
        <w:t>Cheverud’s</w:t>
      </w:r>
      <w:proofErr w:type="spellEnd"/>
      <w:r w:rsidR="005C6ABD" w:rsidRPr="000B14DC">
        <w:rPr>
          <w:rFonts w:ascii="Times New Roman" w:hAnsi="Times New Roman" w:cs="Times New Roman"/>
          <w:i/>
          <w:iCs/>
        </w:rPr>
        <w:t xml:space="preserve"> phylogenetic autoregressive metho</w:t>
      </w:r>
      <w:r w:rsidR="00D84C3A" w:rsidRPr="000B14DC">
        <w:rPr>
          <w:rFonts w:ascii="Times New Roman" w:hAnsi="Times New Roman" w:cs="Times New Roman"/>
          <w:i/>
          <w:iCs/>
        </w:rPr>
        <w:t>d</w:t>
      </w:r>
    </w:p>
    <w:p w14:paraId="66589A5E" w14:textId="77777777" w:rsidR="00AF4680" w:rsidRPr="000B14DC" w:rsidRDefault="00D84C3A" w:rsidP="00377B3A">
      <w:pPr>
        <w:spacing w:line="360" w:lineRule="auto"/>
        <w:rPr>
          <w:rFonts w:ascii="Times New Roman" w:hAnsi="Times New Roman" w:cs="Times New Roman"/>
        </w:rPr>
        <w:pPrChange w:id="33" w:author="Gabriel Nakamura" w:date="2022-06-25T10:58:00Z">
          <w:pPr/>
        </w:pPrChange>
      </w:pPr>
      <w:r w:rsidRPr="000B14DC">
        <w:rPr>
          <w:rFonts w:ascii="Times New Roman" w:hAnsi="Times New Roman" w:cs="Times New Roman"/>
        </w:rPr>
        <w:t xml:space="preserve">The seminal article of </w:t>
      </w:r>
      <w:proofErr w:type="spellStart"/>
      <w:r w:rsidRPr="000B14DC">
        <w:rPr>
          <w:rFonts w:ascii="Times New Roman" w:hAnsi="Times New Roman" w:cs="Times New Roman"/>
        </w:rPr>
        <w:t>Cheverud</w:t>
      </w:r>
      <w:proofErr w:type="spellEnd"/>
      <w:r w:rsidRPr="000B14DC">
        <w:rPr>
          <w:rFonts w:ascii="Times New Roman" w:hAnsi="Times New Roman" w:cs="Times New Roman"/>
        </w:rPr>
        <w:t xml:space="preserve"> (1985) defined the basis of phylogenetic autoregressive models (</w:t>
      </w:r>
      <w:proofErr w:type="spellStart"/>
      <w:r w:rsidRPr="000B14DC">
        <w:rPr>
          <w:rFonts w:ascii="Times New Roman" w:hAnsi="Times New Roman" w:cs="Times New Roman"/>
        </w:rPr>
        <w:t>phyARM</w:t>
      </w:r>
      <w:proofErr w:type="spellEnd"/>
      <w:r w:rsidRPr="000B14DC">
        <w:rPr>
          <w:rFonts w:ascii="Times New Roman" w:hAnsi="Times New Roman" w:cs="Times New Roman"/>
        </w:rPr>
        <w:t xml:space="preserve">) as a tool for analysis of phylogenetic signal in </w:t>
      </w:r>
      <w:r w:rsidR="00E6098D" w:rsidRPr="000B14DC">
        <w:rPr>
          <w:rFonts w:ascii="Times New Roman" w:hAnsi="Times New Roman" w:cs="Times New Roman"/>
        </w:rPr>
        <w:t xml:space="preserve">variation of a </w:t>
      </w:r>
      <w:r w:rsidRPr="000B14DC">
        <w:rPr>
          <w:rFonts w:ascii="Times New Roman" w:hAnsi="Times New Roman" w:cs="Times New Roman"/>
        </w:rPr>
        <w:t>phenotypic trait</w:t>
      </w:r>
      <w:r w:rsidR="00E6098D" w:rsidRPr="000B14DC">
        <w:rPr>
          <w:rFonts w:ascii="Times New Roman" w:hAnsi="Times New Roman" w:cs="Times New Roman"/>
        </w:rPr>
        <w:t xml:space="preserve"> </w:t>
      </w:r>
      <w:r w:rsidR="00E6098D" w:rsidRPr="000B14DC">
        <w:rPr>
          <w:rFonts w:ascii="Times New Roman" w:hAnsi="Times New Roman" w:cs="Times New Roman"/>
          <w:i/>
          <w:iCs/>
        </w:rPr>
        <w:t>y</w:t>
      </w:r>
      <w:r w:rsidRPr="000B14DC">
        <w:rPr>
          <w:rFonts w:ascii="Times New Roman" w:hAnsi="Times New Roman" w:cs="Times New Roman"/>
        </w:rPr>
        <w:t xml:space="preserve">. </w:t>
      </w:r>
      <w:proofErr w:type="spellStart"/>
      <w:r w:rsidRPr="000B14DC">
        <w:rPr>
          <w:rFonts w:ascii="Times New Roman" w:hAnsi="Times New Roman" w:cs="Times New Roman"/>
        </w:rPr>
        <w:t>Cheverud’s</w:t>
      </w:r>
      <w:proofErr w:type="spellEnd"/>
      <w:r w:rsidRPr="000B14DC">
        <w:rPr>
          <w:rFonts w:ascii="Times New Roman" w:hAnsi="Times New Roman" w:cs="Times New Roman"/>
        </w:rPr>
        <w:t xml:space="preserve"> framework </w:t>
      </w:r>
      <w:r w:rsidR="000E0F60">
        <w:rPr>
          <w:rFonts w:ascii="Times New Roman" w:hAnsi="Times New Roman" w:cs="Times New Roman"/>
        </w:rPr>
        <w:t>is based on</w:t>
      </w:r>
      <w:r w:rsidR="00AF4680" w:rsidRPr="000B14DC">
        <w:rPr>
          <w:rFonts w:ascii="Times New Roman" w:hAnsi="Times New Roman" w:cs="Times New Roman"/>
        </w:rPr>
        <w:t xml:space="preserve"> estimating phylogenetic signal as</w:t>
      </w:r>
    </w:p>
    <w:p w14:paraId="7026F77D" w14:textId="77777777" w:rsidR="00AF4680" w:rsidRPr="000B14DC" w:rsidRDefault="00B51B4E" w:rsidP="00377B3A">
      <w:pPr>
        <w:spacing w:before="360" w:after="360" w:line="360" w:lineRule="auto"/>
        <w:rPr>
          <w:rFonts w:ascii="Times New Roman" w:hAnsi="Times New Roman" w:cs="Times New Roman"/>
          <w:i/>
        </w:rPr>
        <w:pPrChange w:id="34" w:author="Gabriel Nakamura" w:date="2022-06-25T10:58:00Z">
          <w:pPr>
            <w:spacing w:before="360" w:after="360"/>
          </w:pPr>
        </w:pPrChange>
      </w:pPr>
      <m:oMathPara>
        <m:oMath>
          <m:r>
            <m:rPr>
              <m:nor/>
            </m:rPr>
            <w:rPr>
              <w:rFonts w:ascii="Times New Roman" w:hAnsi="Times New Roman" w:cs="Times New Roman"/>
              <w:i/>
            </w:rPr>
            <m:t>y</m:t>
          </m:r>
          <m:r>
            <m:rPr>
              <m:nor/>
            </m:rPr>
            <w:rPr>
              <w:rFonts w:ascii="Times New Roman" w:hAnsi="Times New Roman" w:cs="Times New Roman"/>
            </w:rPr>
            <m:t xml:space="preserve"> = </m:t>
          </m:r>
          <m:sSub>
            <m:sSubPr>
              <m:ctrlPr>
                <w:rPr>
                  <w:rFonts w:ascii="Cambria Math" w:hAnsi="Cambria Math" w:cs="Times New Roman"/>
                  <w:i/>
                  <w:iCs/>
                </w:rPr>
              </m:ctrlPr>
            </m:sSubPr>
            <m:e>
              <m:r>
                <m:rPr>
                  <m:nor/>
                </m:rPr>
                <w:rPr>
                  <w:rFonts w:ascii="Times New Roman" w:hAnsi="Times New Roman" w:cs="Times New Roman"/>
                  <w:iCs/>
                </w:rPr>
                <m:t>ρ</m:t>
              </m:r>
            </m:e>
            <m:sub>
              <m:r>
                <m:rPr>
                  <m:nor/>
                </m:rPr>
                <w:rPr>
                  <w:rFonts w:ascii="Times New Roman" w:hAnsi="Times New Roman" w:cs="Times New Roman"/>
                  <w:iCs/>
                </w:rPr>
                <m:t>C</m:t>
              </m:r>
            </m:sub>
          </m:sSub>
          <m:r>
            <m:rPr>
              <m:nor/>
            </m:rPr>
            <w:rPr>
              <w:rFonts w:ascii="Times New Roman" w:hAnsi="Times New Roman" w:cs="Times New Roman"/>
              <w:iCs/>
            </w:rPr>
            <m:t xml:space="preserve"> </m:t>
          </m:r>
          <m:sSub>
            <m:sSubPr>
              <m:ctrlPr>
                <w:rPr>
                  <w:rFonts w:ascii="Cambria Math" w:hAnsi="Cambria Math" w:cs="Times New Roman"/>
                  <w:i/>
                </w:rPr>
              </m:ctrlPr>
            </m:sSubPr>
            <m:e>
              <m:r>
                <m:rPr>
                  <m:nor/>
                </m:rPr>
                <w:rPr>
                  <w:rFonts w:ascii="Times New Roman" w:hAnsi="Times New Roman" w:cs="Times New Roman"/>
                  <w:b/>
                  <w:bCs/>
                </w:rPr>
                <m:t>Q</m:t>
              </m:r>
            </m:e>
            <m:sub>
              <m:r>
                <m:rPr>
                  <m:nor/>
                </m:rPr>
                <w:rPr>
                  <w:rFonts w:ascii="Times New Roman" w:hAnsi="Times New Roman" w:cs="Times New Roman"/>
                </w:rPr>
                <m:t>C</m:t>
              </m:r>
            </m:sub>
          </m:sSub>
          <m:r>
            <m:rPr>
              <m:nor/>
            </m:rPr>
            <w:rPr>
              <w:rFonts w:ascii="Times New Roman" w:hAnsi="Times New Roman" w:cs="Times New Roman"/>
              <w:iCs/>
            </w:rPr>
            <m:t xml:space="preserve"> </m:t>
          </m:r>
          <m:r>
            <m:rPr>
              <m:nor/>
            </m:rPr>
            <w:rPr>
              <w:rFonts w:ascii="Times New Roman" w:hAnsi="Times New Roman" w:cs="Times New Roman"/>
              <w:i/>
            </w:rPr>
            <m:t>y</m:t>
          </m:r>
          <m:r>
            <m:rPr>
              <m:nor/>
            </m:rPr>
            <w:rPr>
              <w:rFonts w:ascii="Times New Roman" w:hAnsi="Times New Roman" w:cs="Times New Roman"/>
              <w:iCs/>
            </w:rPr>
            <m:t xml:space="preserve"> </m:t>
          </m:r>
          <m:r>
            <m:rPr>
              <m:nor/>
            </m:rPr>
            <w:rPr>
              <w:rFonts w:ascii="Times New Roman" w:hAnsi="Times New Roman" w:cs="Times New Roman"/>
            </w:rPr>
            <m:t xml:space="preserve">+ </m:t>
          </m:r>
          <m:r>
            <m:rPr>
              <m:nor/>
            </m:rPr>
            <w:rPr>
              <w:rFonts w:ascii="Times New Roman" w:hAnsi="Times New Roman" w:cs="Times New Roman"/>
              <w:b/>
              <w:bCs/>
            </w:rPr>
            <m:t>s</m:t>
          </m:r>
        </m:oMath>
      </m:oMathPara>
    </w:p>
    <w:p w14:paraId="0E61CEA8" w14:textId="77777777" w:rsidR="00AF4680" w:rsidRPr="000B14DC" w:rsidRDefault="00FD13F1" w:rsidP="00377B3A">
      <w:pPr>
        <w:spacing w:line="360" w:lineRule="auto"/>
        <w:rPr>
          <w:rFonts w:ascii="Times New Roman" w:hAnsi="Times New Roman" w:cs="Times New Roman"/>
        </w:rPr>
        <w:pPrChange w:id="35" w:author="Gabriel Nakamura" w:date="2022-06-25T10:58:00Z">
          <w:pPr/>
        </w:pPrChange>
      </w:pPr>
      <w:r w:rsidRPr="000B14DC">
        <w:rPr>
          <w:rFonts w:ascii="Times New Roman" w:hAnsi="Times New Roman" w:cs="Times New Roman"/>
        </w:rPr>
        <w:t xml:space="preserve">where </w:t>
      </w:r>
      <w:proofErr w:type="spellStart"/>
      <w:r w:rsidRPr="000B14DC">
        <w:rPr>
          <w:rFonts w:ascii="Times New Roman" w:hAnsi="Times New Roman" w:cs="Times New Roman"/>
        </w:rPr>
        <w:t>ρ</w:t>
      </w:r>
      <w:r w:rsidR="00B51B4E" w:rsidRPr="000B14DC">
        <w:rPr>
          <w:rFonts w:ascii="Times New Roman" w:hAnsi="Times New Roman" w:cs="Times New Roman"/>
          <w:vertAlign w:val="subscript"/>
        </w:rPr>
        <w:t>C</w:t>
      </w:r>
      <w:proofErr w:type="spellEnd"/>
      <w:r w:rsidRPr="000B14DC">
        <w:rPr>
          <w:rFonts w:ascii="Times New Roman" w:hAnsi="Times New Roman" w:cs="Times New Roman"/>
        </w:rPr>
        <w:t xml:space="preserve"> is the autoregressive coefficient that expresses the phylogenetic effect size on trait variation</w:t>
      </w:r>
      <w:r w:rsidR="007F6593" w:rsidRPr="000B14DC">
        <w:rPr>
          <w:rFonts w:ascii="Times New Roman" w:hAnsi="Times New Roman" w:cs="Times New Roman"/>
        </w:rPr>
        <w:t xml:space="preserve">. The subscript C refers to </w:t>
      </w:r>
      <w:proofErr w:type="spellStart"/>
      <w:r w:rsidR="007F6593" w:rsidRPr="000B14DC">
        <w:rPr>
          <w:rFonts w:ascii="Times New Roman" w:hAnsi="Times New Roman" w:cs="Times New Roman"/>
        </w:rPr>
        <w:t>Cheverud</w:t>
      </w:r>
      <w:proofErr w:type="spellEnd"/>
      <w:r w:rsidR="007F6593" w:rsidRPr="000B14DC">
        <w:rPr>
          <w:rFonts w:ascii="Times New Roman" w:hAnsi="Times New Roman" w:cs="Times New Roman"/>
        </w:rPr>
        <w:t xml:space="preserve"> and intends to differentiate the autoregressive coefficient from </w:t>
      </w:r>
      <w:proofErr w:type="spellStart"/>
      <w:r w:rsidR="007F6593" w:rsidRPr="000B14DC">
        <w:rPr>
          <w:rFonts w:ascii="Times New Roman" w:hAnsi="Times New Roman" w:cs="Times New Roman"/>
        </w:rPr>
        <w:t>Grafen’s</w:t>
      </w:r>
      <w:proofErr w:type="spellEnd"/>
      <w:r w:rsidR="007F6593" w:rsidRPr="000B14DC">
        <w:rPr>
          <w:rFonts w:ascii="Times New Roman" w:hAnsi="Times New Roman" w:cs="Times New Roman"/>
        </w:rPr>
        <w:t xml:space="preserve"> ρ previously defined.</w:t>
      </w:r>
      <w:r w:rsidRPr="000B14DC">
        <w:rPr>
          <w:rFonts w:ascii="Times New Roman" w:hAnsi="Times New Roman" w:cs="Times New Roman"/>
        </w:rPr>
        <w:t xml:space="preserve"> </w:t>
      </w:r>
      <w:r w:rsidRPr="000B14DC">
        <w:rPr>
          <w:rFonts w:ascii="Times New Roman" w:hAnsi="Times New Roman" w:cs="Times New Roman"/>
          <w:b/>
          <w:bCs/>
        </w:rPr>
        <w:t>Q</w:t>
      </w:r>
      <w:r w:rsidR="00B87FE1" w:rsidRPr="000B14DC">
        <w:rPr>
          <w:rFonts w:ascii="Times New Roman" w:hAnsi="Times New Roman" w:cs="Times New Roman"/>
          <w:vertAlign w:val="subscript"/>
        </w:rPr>
        <w:t>C</w:t>
      </w:r>
      <w:r w:rsidRPr="000B14DC">
        <w:rPr>
          <w:rFonts w:ascii="Times New Roman" w:hAnsi="Times New Roman" w:cs="Times New Roman"/>
        </w:rPr>
        <w:t xml:space="preserve"> </w:t>
      </w:r>
      <w:r w:rsidR="007F6593" w:rsidRPr="000B14DC">
        <w:rPr>
          <w:rFonts w:ascii="Times New Roman" w:hAnsi="Times New Roman" w:cs="Times New Roman"/>
        </w:rPr>
        <w:t xml:space="preserve">(C also refers to </w:t>
      </w:r>
      <w:proofErr w:type="spellStart"/>
      <w:r w:rsidR="007F6593" w:rsidRPr="000B14DC">
        <w:rPr>
          <w:rFonts w:ascii="Times New Roman" w:hAnsi="Times New Roman" w:cs="Times New Roman"/>
        </w:rPr>
        <w:t>Cheverud</w:t>
      </w:r>
      <w:proofErr w:type="spellEnd"/>
      <w:r w:rsidR="007F6593" w:rsidRPr="000B14DC">
        <w:rPr>
          <w:rFonts w:ascii="Times New Roman" w:hAnsi="Times New Roman" w:cs="Times New Roman"/>
        </w:rPr>
        <w:t xml:space="preserve">) </w:t>
      </w:r>
      <w:r w:rsidRPr="000B14DC">
        <w:rPr>
          <w:rFonts w:ascii="Times New Roman" w:hAnsi="Times New Roman" w:cs="Times New Roman"/>
        </w:rPr>
        <w:t xml:space="preserve">is a matrix derived from </w:t>
      </w:r>
      <w:r w:rsidR="00091FAD" w:rsidRPr="000B14DC">
        <w:rPr>
          <w:rFonts w:ascii="Times New Roman" w:hAnsi="Times New Roman" w:cs="Times New Roman"/>
        </w:rPr>
        <w:t xml:space="preserve">the phylogenetic variance/covariance matrix </w:t>
      </w:r>
      <w:r w:rsidR="00091FAD" w:rsidRPr="000B14DC">
        <w:rPr>
          <w:rFonts w:ascii="Times New Roman" w:hAnsi="Times New Roman" w:cs="Times New Roman"/>
          <w:b/>
          <w:bCs/>
        </w:rPr>
        <w:t>S</w:t>
      </w:r>
      <w:r w:rsidR="00091FAD" w:rsidRPr="000B14DC">
        <w:rPr>
          <w:rFonts w:ascii="Times New Roman" w:hAnsi="Times New Roman" w:cs="Times New Roman"/>
        </w:rPr>
        <w:t>, which is akin to matri</w:t>
      </w:r>
      <w:r w:rsidR="005C4871">
        <w:rPr>
          <w:rFonts w:ascii="Times New Roman" w:hAnsi="Times New Roman" w:cs="Times New Roman"/>
        </w:rPr>
        <w:t>ces</w:t>
      </w:r>
      <w:r w:rsidR="00091FAD" w:rsidRPr="000B14DC">
        <w:rPr>
          <w:rFonts w:ascii="Times New Roman" w:hAnsi="Times New Roman" w:cs="Times New Roman"/>
        </w:rPr>
        <w:t xml:space="preserve"> </w:t>
      </w:r>
      <w:r w:rsidR="00091FAD" w:rsidRPr="000B14DC">
        <w:rPr>
          <w:rFonts w:ascii="Times New Roman" w:hAnsi="Times New Roman" w:cs="Times New Roman"/>
          <w:b/>
          <w:bCs/>
        </w:rPr>
        <w:t>Q</w:t>
      </w:r>
      <w:r w:rsidR="005C4871">
        <w:rPr>
          <w:rFonts w:ascii="Times New Roman" w:hAnsi="Times New Roman" w:cs="Times New Roman"/>
          <w:b/>
          <w:bCs/>
        </w:rPr>
        <w:t xml:space="preserve"> </w:t>
      </w:r>
      <w:r w:rsidR="005C4871" w:rsidRPr="005C4871">
        <w:rPr>
          <w:rFonts w:ascii="Times New Roman" w:hAnsi="Times New Roman" w:cs="Times New Roman"/>
        </w:rPr>
        <w:t>and</w:t>
      </w:r>
      <w:r w:rsidR="005C4871">
        <w:rPr>
          <w:rFonts w:ascii="Times New Roman" w:hAnsi="Times New Roman" w:cs="Times New Roman"/>
          <w:b/>
          <w:bCs/>
        </w:rPr>
        <w:t xml:space="preserve"> X</w:t>
      </w:r>
      <w:r w:rsidR="00091FAD" w:rsidRPr="000B14DC">
        <w:rPr>
          <w:rFonts w:ascii="Times New Roman" w:hAnsi="Times New Roman" w:cs="Times New Roman"/>
        </w:rPr>
        <w:t xml:space="preserve"> previously described. But differently from </w:t>
      </w:r>
      <w:r w:rsidR="00091FAD" w:rsidRPr="000B14DC">
        <w:rPr>
          <w:rFonts w:ascii="Times New Roman" w:hAnsi="Times New Roman" w:cs="Times New Roman"/>
          <w:b/>
          <w:bCs/>
        </w:rPr>
        <w:t>Q</w:t>
      </w:r>
      <w:r w:rsidR="005C4871">
        <w:rPr>
          <w:rFonts w:ascii="Times New Roman" w:hAnsi="Times New Roman" w:cs="Times New Roman"/>
          <w:b/>
          <w:bCs/>
        </w:rPr>
        <w:t>/X</w:t>
      </w:r>
      <w:r w:rsidR="00091FAD" w:rsidRPr="000B14DC">
        <w:rPr>
          <w:rFonts w:ascii="Times New Roman" w:hAnsi="Times New Roman" w:cs="Times New Roman"/>
        </w:rPr>
        <w:t xml:space="preserve">, </w:t>
      </w:r>
      <w:r w:rsidR="00091FAD" w:rsidRPr="000B14DC">
        <w:rPr>
          <w:rFonts w:ascii="Times New Roman" w:hAnsi="Times New Roman" w:cs="Times New Roman"/>
          <w:b/>
          <w:bCs/>
        </w:rPr>
        <w:t>Q</w:t>
      </w:r>
      <w:r w:rsidR="00B51B4E" w:rsidRPr="000B14DC">
        <w:rPr>
          <w:rFonts w:ascii="Times New Roman" w:hAnsi="Times New Roman" w:cs="Times New Roman"/>
          <w:vertAlign w:val="subscript"/>
        </w:rPr>
        <w:t>C</w:t>
      </w:r>
      <w:r w:rsidR="00091FAD" w:rsidRPr="000B14DC">
        <w:rPr>
          <w:rFonts w:ascii="Times New Roman" w:hAnsi="Times New Roman" w:cs="Times New Roman"/>
        </w:rPr>
        <w:t xml:space="preserve"> is standardized based only on the off-diagonal elements of </w:t>
      </w:r>
      <w:r w:rsidR="00091FAD" w:rsidRPr="000B14DC">
        <w:rPr>
          <w:rFonts w:ascii="Times New Roman" w:hAnsi="Times New Roman" w:cs="Times New Roman"/>
          <w:b/>
          <w:bCs/>
        </w:rPr>
        <w:t>S</w:t>
      </w:r>
      <w:r w:rsidR="00091FAD" w:rsidRPr="000B14DC">
        <w:rPr>
          <w:rFonts w:ascii="Times New Roman" w:hAnsi="Times New Roman" w:cs="Times New Roman"/>
        </w:rPr>
        <w:t xml:space="preserve"> (</w:t>
      </w:r>
      <w:proofErr w:type="spellStart"/>
      <w:r w:rsidR="00091FAD" w:rsidRPr="000B14DC">
        <w:rPr>
          <w:rFonts w:ascii="Times New Roman" w:hAnsi="Times New Roman" w:cs="Times New Roman"/>
        </w:rPr>
        <w:t>Cheverud</w:t>
      </w:r>
      <w:proofErr w:type="spellEnd"/>
      <w:r w:rsidR="00091FAD" w:rsidRPr="000B14DC">
        <w:rPr>
          <w:rFonts w:ascii="Times New Roman" w:hAnsi="Times New Roman" w:cs="Times New Roman"/>
        </w:rPr>
        <w:t xml:space="preserve"> 1985). </w:t>
      </w:r>
      <w:r w:rsidR="00C25B22" w:rsidRPr="000B14DC">
        <w:rPr>
          <w:rFonts w:ascii="Times New Roman" w:hAnsi="Times New Roman" w:cs="Times New Roman"/>
        </w:rPr>
        <w:t xml:space="preserve">The product </w:t>
      </w:r>
      <w:proofErr w:type="spellStart"/>
      <w:r w:rsidR="00C25B22" w:rsidRPr="000B14DC">
        <w:rPr>
          <w:rFonts w:ascii="Times New Roman" w:hAnsi="Times New Roman" w:cs="Times New Roman"/>
          <w:b/>
          <w:bCs/>
        </w:rPr>
        <w:t>Q</w:t>
      </w:r>
      <w:r w:rsidR="00B51B4E" w:rsidRPr="000B14DC">
        <w:rPr>
          <w:rFonts w:ascii="Times New Roman" w:hAnsi="Times New Roman" w:cs="Times New Roman"/>
          <w:vertAlign w:val="subscript"/>
        </w:rPr>
        <w:t>C</w:t>
      </w:r>
      <w:r w:rsidR="00C25B22" w:rsidRPr="000B14DC">
        <w:rPr>
          <w:rFonts w:ascii="Times New Roman" w:hAnsi="Times New Roman" w:cs="Times New Roman"/>
          <w:i/>
          <w:iCs/>
        </w:rPr>
        <w:t>y</w:t>
      </w:r>
      <w:proofErr w:type="spellEnd"/>
      <w:r w:rsidR="00C25B22" w:rsidRPr="000B14DC">
        <w:rPr>
          <w:rFonts w:ascii="Times New Roman" w:hAnsi="Times New Roman" w:cs="Times New Roman"/>
          <w:i/>
          <w:iCs/>
        </w:rPr>
        <w:t xml:space="preserve"> </w:t>
      </w:r>
      <w:r w:rsidR="00C25B22" w:rsidRPr="000B14DC">
        <w:rPr>
          <w:rFonts w:ascii="Times New Roman" w:hAnsi="Times New Roman" w:cs="Times New Roman"/>
        </w:rPr>
        <w:t xml:space="preserve">provides a vector of predicted trait values given phylogenetic covariances among species. The vector </w:t>
      </w:r>
      <w:r w:rsidR="00C25B22" w:rsidRPr="000E0F60">
        <w:rPr>
          <w:rFonts w:ascii="Times New Roman" w:hAnsi="Times New Roman" w:cs="Times New Roman"/>
          <w:b/>
          <w:bCs/>
        </w:rPr>
        <w:t>s</w:t>
      </w:r>
      <w:r w:rsidR="00C25B22" w:rsidRPr="000B14DC">
        <w:rPr>
          <w:rFonts w:ascii="Times New Roman" w:hAnsi="Times New Roman" w:cs="Times New Roman"/>
        </w:rPr>
        <w:t xml:space="preserve"> expresses </w:t>
      </w:r>
      <w:r w:rsidR="001C21FF" w:rsidRPr="000B14DC">
        <w:rPr>
          <w:rFonts w:ascii="Times New Roman" w:hAnsi="Times New Roman" w:cs="Times New Roman"/>
        </w:rPr>
        <w:t xml:space="preserve">the </w:t>
      </w:r>
      <w:r w:rsidR="00C25B22" w:rsidRPr="000B14DC">
        <w:rPr>
          <w:rFonts w:ascii="Times New Roman" w:hAnsi="Times New Roman" w:cs="Times New Roman"/>
        </w:rPr>
        <w:t xml:space="preserve">trait variation </w:t>
      </w:r>
      <w:r w:rsidR="001C21FF" w:rsidRPr="000B14DC">
        <w:rPr>
          <w:rFonts w:ascii="Times New Roman" w:hAnsi="Times New Roman" w:cs="Times New Roman"/>
        </w:rPr>
        <w:t>not explained by phylogeny, also called specific component.</w:t>
      </w:r>
    </w:p>
    <w:p w14:paraId="5941B109" w14:textId="77777777" w:rsidR="00751E98" w:rsidRDefault="001C21FF" w:rsidP="00377B3A">
      <w:pPr>
        <w:spacing w:line="360" w:lineRule="auto"/>
        <w:rPr>
          <w:rFonts w:ascii="Times New Roman" w:hAnsi="Times New Roman" w:cs="Times New Roman"/>
        </w:rPr>
        <w:pPrChange w:id="36" w:author="Gabriel Nakamura" w:date="2022-06-25T10:58:00Z">
          <w:pPr/>
        </w:pPrChange>
      </w:pPr>
      <w:r w:rsidRPr="000B14DC">
        <w:rPr>
          <w:rFonts w:ascii="Times New Roman" w:hAnsi="Times New Roman" w:cs="Times New Roman"/>
        </w:rPr>
        <w:tab/>
        <w:t xml:space="preserve">At this point the reader likely noticed a common theoretical basis for both PFW and </w:t>
      </w:r>
      <w:proofErr w:type="spellStart"/>
      <w:r w:rsidRPr="000B14DC">
        <w:rPr>
          <w:rFonts w:ascii="Times New Roman" w:hAnsi="Times New Roman" w:cs="Times New Roman"/>
        </w:rPr>
        <w:t>phyARM</w:t>
      </w:r>
      <w:proofErr w:type="spellEnd"/>
      <w:r w:rsidRPr="000B14DC">
        <w:rPr>
          <w:rFonts w:ascii="Times New Roman" w:hAnsi="Times New Roman" w:cs="Times New Roman"/>
        </w:rPr>
        <w:t xml:space="preserve">. Actually, matrix </w:t>
      </w:r>
      <w:r w:rsidRPr="000B14DC">
        <w:rPr>
          <w:rFonts w:ascii="Times New Roman" w:hAnsi="Times New Roman" w:cs="Times New Roman"/>
          <w:b/>
          <w:bCs/>
        </w:rPr>
        <w:t>P</w:t>
      </w:r>
      <w:r w:rsidRPr="000B14DC">
        <w:rPr>
          <w:rFonts w:ascii="Times New Roman" w:hAnsi="Times New Roman" w:cs="Times New Roman"/>
        </w:rPr>
        <w:t xml:space="preserve"> and </w:t>
      </w:r>
      <w:proofErr w:type="spellStart"/>
      <w:r w:rsidRPr="000B14DC">
        <w:rPr>
          <w:rFonts w:ascii="Times New Roman" w:hAnsi="Times New Roman" w:cs="Times New Roman"/>
          <w:b/>
          <w:bCs/>
        </w:rPr>
        <w:t>Q</w:t>
      </w:r>
      <w:r w:rsidR="00B51B4E" w:rsidRPr="000B14DC">
        <w:rPr>
          <w:rFonts w:ascii="Times New Roman" w:hAnsi="Times New Roman" w:cs="Times New Roman"/>
          <w:vertAlign w:val="subscript"/>
        </w:rPr>
        <w:t>C</w:t>
      </w:r>
      <w:r w:rsidRPr="000B14DC">
        <w:rPr>
          <w:rFonts w:ascii="Times New Roman" w:hAnsi="Times New Roman" w:cs="Times New Roman"/>
          <w:i/>
          <w:iCs/>
        </w:rPr>
        <w:t>y</w:t>
      </w:r>
      <w:proofErr w:type="spellEnd"/>
      <w:r w:rsidRPr="000B14DC">
        <w:rPr>
          <w:rFonts w:ascii="Times New Roman" w:hAnsi="Times New Roman" w:cs="Times New Roman"/>
        </w:rPr>
        <w:t xml:space="preserve"> </w:t>
      </w:r>
      <w:r w:rsidR="00D360CC" w:rsidRPr="000B14DC">
        <w:rPr>
          <w:rFonts w:ascii="Times New Roman" w:hAnsi="Times New Roman" w:cs="Times New Roman"/>
        </w:rPr>
        <w:t xml:space="preserve">express </w:t>
      </w:r>
      <w:r w:rsidR="000E0F60" w:rsidRPr="000B14DC">
        <w:rPr>
          <w:rFonts w:ascii="Times New Roman" w:hAnsi="Times New Roman" w:cs="Times New Roman"/>
        </w:rPr>
        <w:t xml:space="preserve">both </w:t>
      </w:r>
      <w:r w:rsidR="004121B7" w:rsidRPr="000B14DC">
        <w:rPr>
          <w:rFonts w:ascii="Times New Roman" w:hAnsi="Times New Roman" w:cs="Times New Roman"/>
        </w:rPr>
        <w:t xml:space="preserve">expected values of species abundances/frequencies per site and species traits, respectively, given phylogenetic covariances among species. </w:t>
      </w:r>
      <w:r w:rsidR="00A542FB" w:rsidRPr="000B14DC">
        <w:rPr>
          <w:rFonts w:ascii="Times New Roman" w:hAnsi="Times New Roman" w:cs="Times New Roman"/>
        </w:rPr>
        <w:t xml:space="preserve">Since </w:t>
      </w:r>
      <w:r w:rsidR="00A542FB" w:rsidRPr="000B14DC">
        <w:rPr>
          <w:rFonts w:ascii="Times New Roman" w:hAnsi="Times New Roman" w:cs="Times New Roman"/>
          <w:b/>
          <w:bCs/>
        </w:rPr>
        <w:t>P</w:t>
      </w:r>
      <w:r w:rsidR="00A542FB" w:rsidRPr="000B14DC">
        <w:rPr>
          <w:rFonts w:ascii="Times New Roman" w:hAnsi="Times New Roman" w:cs="Times New Roman"/>
        </w:rPr>
        <w:t xml:space="preserve"> = </w:t>
      </w:r>
      <w:r w:rsidR="00A542FB" w:rsidRPr="000B14DC">
        <w:rPr>
          <w:rFonts w:ascii="Times New Roman" w:hAnsi="Times New Roman" w:cs="Times New Roman"/>
          <w:b/>
          <w:bCs/>
        </w:rPr>
        <w:t>QW</w:t>
      </w:r>
      <w:r w:rsidR="00F35392">
        <w:rPr>
          <w:rFonts w:ascii="Times New Roman" w:hAnsi="Times New Roman" w:cs="Times New Roman"/>
          <w:b/>
          <w:bCs/>
        </w:rPr>
        <w:t xml:space="preserve"> </w:t>
      </w:r>
      <w:r w:rsidR="00F35392" w:rsidRPr="00F35392">
        <w:rPr>
          <w:rFonts w:ascii="Times New Roman" w:hAnsi="Times New Roman" w:cs="Times New Roman"/>
        </w:rPr>
        <w:t xml:space="preserve">(or </w:t>
      </w:r>
      <w:r w:rsidR="00F35392">
        <w:rPr>
          <w:rFonts w:ascii="Times New Roman" w:hAnsi="Times New Roman" w:cs="Times New Roman"/>
        </w:rPr>
        <w:t xml:space="preserve">= </w:t>
      </w:r>
      <w:r w:rsidR="00F35392">
        <w:rPr>
          <w:rFonts w:ascii="Times New Roman" w:hAnsi="Times New Roman" w:cs="Times New Roman"/>
          <w:b/>
          <w:bCs/>
        </w:rPr>
        <w:t>XW</w:t>
      </w:r>
      <w:r w:rsidR="00F35392" w:rsidRPr="00F35392">
        <w:rPr>
          <w:rFonts w:ascii="Times New Roman" w:hAnsi="Times New Roman" w:cs="Times New Roman"/>
        </w:rPr>
        <w:t>)</w:t>
      </w:r>
      <w:r w:rsidR="00A542FB" w:rsidRPr="000B14DC">
        <w:rPr>
          <w:rFonts w:ascii="Times New Roman" w:hAnsi="Times New Roman" w:cs="Times New Roman"/>
        </w:rPr>
        <w:t>, we can</w:t>
      </w:r>
      <w:r w:rsidR="004121B7" w:rsidRPr="000B14DC">
        <w:rPr>
          <w:rFonts w:ascii="Times New Roman" w:hAnsi="Times New Roman" w:cs="Times New Roman"/>
        </w:rPr>
        <w:t xml:space="preserve"> express </w:t>
      </w:r>
      <w:r w:rsidR="00F35392">
        <w:rPr>
          <w:rFonts w:ascii="Times New Roman" w:hAnsi="Times New Roman" w:cs="Times New Roman"/>
        </w:rPr>
        <w:t>(G)</w:t>
      </w:r>
      <w:r w:rsidR="004121B7" w:rsidRPr="000B14DC">
        <w:rPr>
          <w:rFonts w:ascii="Times New Roman" w:hAnsi="Times New Roman" w:cs="Times New Roman"/>
        </w:rPr>
        <w:t xml:space="preserve">PFW as a special case of </w:t>
      </w:r>
      <w:proofErr w:type="spellStart"/>
      <w:r w:rsidR="004121B7" w:rsidRPr="000B14DC">
        <w:rPr>
          <w:rFonts w:ascii="Times New Roman" w:hAnsi="Times New Roman" w:cs="Times New Roman"/>
        </w:rPr>
        <w:t>phyARM</w:t>
      </w:r>
      <w:proofErr w:type="spellEnd"/>
      <w:ins w:id="37" w:author="Gabriel Nakamura" w:date="2019-09-26T10:02:00Z">
        <w:r w:rsidR="00A84D6D">
          <w:rPr>
            <w:rFonts w:ascii="Times New Roman" w:hAnsi="Times New Roman" w:cs="Times New Roman"/>
          </w:rPr>
          <w:t xml:space="preserve"> in which </w:t>
        </w:r>
        <w:r w:rsidR="00A84D6D">
          <w:rPr>
            <w:rFonts w:ascii="Times New Roman" w:hAnsi="Times New Roman" w:cs="Times New Roman"/>
            <w:lang w:val="el-GR"/>
          </w:rPr>
          <w:t>ρ</w:t>
        </w:r>
      </w:ins>
      <w:ins w:id="38" w:author="Gabriel Nakamura" w:date="2019-09-26T10:03:00Z">
        <w:r w:rsidR="00A84D6D">
          <w:rPr>
            <w:rFonts w:ascii="Times New Roman" w:hAnsi="Times New Roman" w:cs="Times New Roman"/>
          </w:rPr>
          <w:t xml:space="preserve"> = 1</w:t>
        </w:r>
      </w:ins>
      <w:r w:rsidR="00B62434" w:rsidRPr="000B14DC">
        <w:rPr>
          <w:rFonts w:ascii="Times New Roman" w:hAnsi="Times New Roman" w:cs="Times New Roman"/>
        </w:rPr>
        <w:t>.</w:t>
      </w:r>
      <w:r w:rsidR="00F35392">
        <w:rPr>
          <w:rFonts w:ascii="Times New Roman" w:hAnsi="Times New Roman" w:cs="Times New Roman"/>
        </w:rPr>
        <w:t xml:space="preserve"> </w:t>
      </w:r>
      <w:r w:rsidR="001A2E91">
        <w:rPr>
          <w:rFonts w:ascii="Times New Roman" w:hAnsi="Times New Roman" w:cs="Times New Roman"/>
        </w:rPr>
        <w:t xml:space="preserve">Since we have now a generalized fuzzy set matrix </w:t>
      </w:r>
      <w:r w:rsidR="001A2E91" w:rsidRPr="004A054B">
        <w:rPr>
          <w:rFonts w:ascii="Times New Roman" w:hAnsi="Times New Roman" w:cs="Times New Roman"/>
          <w:b/>
          <w:bCs/>
        </w:rPr>
        <w:t>X</w:t>
      </w:r>
      <w:r w:rsidR="001A2E91">
        <w:rPr>
          <w:rFonts w:ascii="Times New Roman" w:hAnsi="Times New Roman" w:cs="Times New Roman"/>
        </w:rPr>
        <w:t xml:space="preserve">, we are able to estimate the </w:t>
      </w:r>
      <w:proofErr w:type="spellStart"/>
      <w:r w:rsidR="001A2E91">
        <w:rPr>
          <w:rFonts w:ascii="Times New Roman" w:hAnsi="Times New Roman" w:cs="Times New Roman"/>
        </w:rPr>
        <w:t>Grafen’s</w:t>
      </w:r>
      <w:proofErr w:type="spellEnd"/>
      <w:r w:rsidR="001A2E91">
        <w:rPr>
          <w:rFonts w:ascii="Times New Roman" w:hAnsi="Times New Roman" w:cs="Times New Roman"/>
        </w:rPr>
        <w:t xml:space="preserve"> </w:t>
      </w:r>
      <w:r w:rsidR="001A2E91">
        <w:rPr>
          <w:rFonts w:ascii="Times New Roman" w:hAnsi="Times New Roman" w:cs="Times New Roman"/>
          <w:lang w:val="el-GR"/>
        </w:rPr>
        <w:t>ρ</w:t>
      </w:r>
      <w:r w:rsidR="001A2E91">
        <w:rPr>
          <w:rFonts w:ascii="Times New Roman" w:hAnsi="Times New Roman" w:cs="Times New Roman"/>
        </w:rPr>
        <w:t xml:space="preserve"> coefficient that best adjusts to species distribution across sites</w:t>
      </w:r>
      <w:r w:rsidR="001A2E91" w:rsidRPr="001A2E91">
        <w:rPr>
          <w:rFonts w:ascii="Times New Roman" w:hAnsi="Times New Roman" w:cs="Times New Roman"/>
        </w:rPr>
        <w:t xml:space="preserve">. </w:t>
      </w:r>
      <w:r w:rsidR="001A2E91">
        <w:rPr>
          <w:rFonts w:ascii="Times New Roman" w:hAnsi="Times New Roman" w:cs="Times New Roman"/>
        </w:rPr>
        <w:t xml:space="preserve">By doing so, we are </w:t>
      </w:r>
      <w:r w:rsidR="00E0610A">
        <w:rPr>
          <w:rFonts w:ascii="Times New Roman" w:hAnsi="Times New Roman" w:cs="Times New Roman"/>
        </w:rPr>
        <w:t xml:space="preserve">able to estimate the evolutionary imprint on species distribution across sites. </w:t>
      </w:r>
    </w:p>
    <w:p w14:paraId="48319457" w14:textId="77777777" w:rsidR="001C21FF" w:rsidRPr="000B14DC" w:rsidRDefault="00E0610A" w:rsidP="00377B3A">
      <w:pPr>
        <w:spacing w:line="360" w:lineRule="auto"/>
        <w:ind w:firstLine="708"/>
        <w:rPr>
          <w:rFonts w:ascii="Times New Roman" w:hAnsi="Times New Roman" w:cs="Times New Roman"/>
        </w:rPr>
        <w:pPrChange w:id="39" w:author="Gabriel Nakamura" w:date="2022-06-25T10:58:00Z">
          <w:pPr>
            <w:ind w:firstLine="708"/>
          </w:pPr>
        </w:pPrChange>
      </w:pPr>
      <w:r>
        <w:rPr>
          <w:rFonts w:ascii="Times New Roman" w:hAnsi="Times New Roman" w:cs="Times New Roman"/>
        </w:rPr>
        <w:t xml:space="preserve">For this, a first step consists in rewriting </w:t>
      </w:r>
      <w:r w:rsidR="000E0F60">
        <w:rPr>
          <w:rFonts w:ascii="Times New Roman" w:hAnsi="Times New Roman" w:cs="Times New Roman"/>
        </w:rPr>
        <w:t>the</w:t>
      </w:r>
      <w:r w:rsidR="00B62434" w:rsidRPr="000B14DC">
        <w:rPr>
          <w:rFonts w:ascii="Times New Roman" w:hAnsi="Times New Roman" w:cs="Times New Roman"/>
        </w:rPr>
        <w:t xml:space="preserve"> generalized version of phylogenetic fuzzy weighting framework (GPFW)</w:t>
      </w:r>
      <w:r>
        <w:rPr>
          <w:rFonts w:ascii="Times New Roman" w:hAnsi="Times New Roman" w:cs="Times New Roman"/>
        </w:rPr>
        <w:t xml:space="preserve"> </w:t>
      </w:r>
      <w:r w:rsidR="00F35392">
        <w:rPr>
          <w:rFonts w:ascii="Times New Roman" w:hAnsi="Times New Roman" w:cs="Times New Roman"/>
        </w:rPr>
        <w:t>according to</w:t>
      </w:r>
      <w:r w:rsidR="00B62434" w:rsidRPr="000B14DC">
        <w:rPr>
          <w:rFonts w:ascii="Times New Roman" w:hAnsi="Times New Roman" w:cs="Times New Roman"/>
        </w:rPr>
        <w:t xml:space="preserve"> </w:t>
      </w:r>
      <w:r w:rsidR="00F35392">
        <w:rPr>
          <w:rFonts w:ascii="Times New Roman" w:hAnsi="Times New Roman" w:cs="Times New Roman"/>
        </w:rPr>
        <w:t xml:space="preserve">the </w:t>
      </w:r>
      <w:r w:rsidR="00B62434" w:rsidRPr="000B14DC">
        <w:rPr>
          <w:rFonts w:ascii="Times New Roman" w:eastAsiaTheme="minorEastAsia" w:hAnsi="Times New Roman" w:cs="Times New Roman"/>
        </w:rPr>
        <w:t xml:space="preserve">autoregressive </w:t>
      </w:r>
      <w:r w:rsidR="00F35392">
        <w:rPr>
          <w:rFonts w:ascii="Times New Roman" w:eastAsiaTheme="minorEastAsia" w:hAnsi="Times New Roman" w:cs="Times New Roman"/>
        </w:rPr>
        <w:t>framework,</w:t>
      </w:r>
      <w:r w:rsidR="00B62434" w:rsidRPr="000B14DC">
        <w:rPr>
          <w:rFonts w:ascii="Times New Roman" w:eastAsiaTheme="minorEastAsia" w:hAnsi="Times New Roman" w:cs="Times New Roman"/>
        </w:rPr>
        <w:t xml:space="preserve"> </w:t>
      </w:r>
      <w:r w:rsidR="004121B7" w:rsidRPr="000B14DC">
        <w:rPr>
          <w:rFonts w:ascii="Times New Roman" w:hAnsi="Times New Roman" w:cs="Times New Roman"/>
        </w:rPr>
        <w:t>as follows</w:t>
      </w:r>
      <w:r w:rsidR="00A542FB" w:rsidRPr="000B14DC">
        <w:rPr>
          <w:rFonts w:ascii="Times New Roman" w:hAnsi="Times New Roman" w:cs="Times New Roman"/>
        </w:rPr>
        <w:t>:</w:t>
      </w:r>
    </w:p>
    <w:p w14:paraId="3114A0ED" w14:textId="77777777" w:rsidR="00A542FB" w:rsidRPr="000B14DC" w:rsidRDefault="00A542FB" w:rsidP="00377B3A">
      <w:pPr>
        <w:spacing w:before="360" w:after="360" w:line="360" w:lineRule="auto"/>
        <w:rPr>
          <w:rFonts w:ascii="Times New Roman" w:hAnsi="Times New Roman" w:cs="Times New Roman"/>
          <w:iCs/>
        </w:rPr>
        <w:pPrChange w:id="40" w:author="Gabriel Nakamura" w:date="2022-06-25T10:58:00Z">
          <w:pPr>
            <w:spacing w:before="360" w:after="360"/>
          </w:pPr>
        </w:pPrChange>
      </w:pPr>
      <m:oMathPara>
        <m:oMath>
          <m:r>
            <m:rPr>
              <m:nor/>
            </m:rPr>
            <w:rPr>
              <w:rFonts w:ascii="Times New Roman" w:hAnsi="Times New Roman" w:cs="Times New Roman"/>
              <w:b/>
              <w:bCs/>
              <w:iCs/>
            </w:rPr>
            <w:lastRenderedPageBreak/>
            <m:t>W</m:t>
          </m:r>
          <m:r>
            <m:rPr>
              <m:nor/>
            </m:rPr>
            <w:rPr>
              <w:rFonts w:ascii="Times New Roman" w:hAnsi="Times New Roman" w:cs="Times New Roman"/>
              <w:iCs/>
            </w:rPr>
            <m:t xml:space="preserve"> = </m:t>
          </m:r>
          <m:r>
            <m:rPr>
              <m:nor/>
            </m:rPr>
            <w:rPr>
              <w:rFonts w:ascii="Times New Roman" w:hAnsi="Times New Roman" w:cs="Times New Roman"/>
              <w:b/>
              <w:bCs/>
              <w:iCs/>
            </w:rPr>
            <m:t>XW</m:t>
          </m:r>
          <m:r>
            <m:rPr>
              <m:nor/>
            </m:rPr>
            <w:rPr>
              <w:rFonts w:ascii="Times New Roman" w:hAnsi="Times New Roman" w:cs="Times New Roman"/>
              <w:iCs/>
            </w:rPr>
            <m:t xml:space="preserve"> + </m:t>
          </m:r>
          <m:r>
            <m:rPr>
              <m:nor/>
            </m:rPr>
            <w:rPr>
              <w:rFonts w:ascii="Times New Roman" w:hAnsi="Times New Roman" w:cs="Times New Roman"/>
              <w:b/>
              <w:bCs/>
              <w:iCs/>
            </w:rPr>
            <m:t>Ε</m:t>
          </m:r>
        </m:oMath>
      </m:oMathPara>
    </w:p>
    <w:p w14:paraId="7F6E7D55" w14:textId="77777777" w:rsidR="00D84C3A" w:rsidRPr="000B14DC" w:rsidRDefault="00A542FB" w:rsidP="00377B3A">
      <w:pPr>
        <w:spacing w:line="360" w:lineRule="auto"/>
        <w:rPr>
          <w:rFonts w:ascii="Times New Roman" w:hAnsi="Times New Roman" w:cs="Times New Roman"/>
        </w:rPr>
        <w:pPrChange w:id="41" w:author="Gabriel Nakamura" w:date="2022-06-25T10:58:00Z">
          <w:pPr/>
        </w:pPrChange>
      </w:pPr>
      <w:r w:rsidRPr="000B14DC">
        <w:rPr>
          <w:rFonts w:ascii="Times New Roman" w:hAnsi="Times New Roman" w:cs="Times New Roman"/>
        </w:rPr>
        <w:t xml:space="preserve">The elements of each matrix are </w:t>
      </w:r>
      <w:r w:rsidR="00F35392">
        <w:rPr>
          <w:rFonts w:ascii="Times New Roman" w:hAnsi="Times New Roman" w:cs="Times New Roman"/>
        </w:rPr>
        <w:t xml:space="preserve">thereby </w:t>
      </w:r>
      <w:r w:rsidRPr="000B14DC">
        <w:rPr>
          <w:rFonts w:ascii="Times New Roman" w:hAnsi="Times New Roman" w:cs="Times New Roman"/>
        </w:rPr>
        <w:t>computed as</w:t>
      </w:r>
    </w:p>
    <w:p w14:paraId="4CCB32E5" w14:textId="77777777" w:rsidR="00AE4BB9" w:rsidRPr="000B14DC" w:rsidRDefault="00000000" w:rsidP="00377B3A">
      <w:pPr>
        <w:spacing w:before="360" w:after="360" w:line="360" w:lineRule="auto"/>
        <w:ind w:right="-6"/>
        <w:rPr>
          <w:rFonts w:ascii="Times New Roman" w:eastAsiaTheme="minorEastAsia" w:hAnsi="Times New Roman" w:cs="Times New Roman"/>
          <w:b/>
          <w:bCs/>
          <w:iCs/>
        </w:rPr>
        <w:pPrChange w:id="42" w:author="Gabriel Nakamura" w:date="2022-06-25T10:58:00Z">
          <w:pPr>
            <w:spacing w:before="360" w:after="360"/>
            <w:ind w:right="-6"/>
          </w:pPr>
        </w:pPrChange>
      </w:pPr>
      <m:oMathPara>
        <m:oMathParaPr>
          <m:jc m:val="left"/>
        </m:oMathParaPr>
        <m:oMath>
          <m:d>
            <m:dPr>
              <m:ctrlPr>
                <w:rPr>
                  <w:rFonts w:ascii="Cambria Math" w:hAnsi="Cambria Math" w:cs="Times New Roman"/>
                  <w:b/>
                  <w:bCs/>
                  <w:i/>
                  <w:iCs/>
                </w:rPr>
              </m:ctrlPr>
            </m:dPr>
            <m:e>
              <m:m>
                <m:mPr>
                  <m:mcs>
                    <m:mc>
                      <m:mcPr>
                        <m:count m:val="3"/>
                        <m:mcJc m:val="center"/>
                      </m:mcPr>
                    </m:mc>
                  </m:mcs>
                  <m:ctrlPr>
                    <w:rPr>
                      <w:rFonts w:ascii="Cambria Math" w:hAnsi="Cambria Math" w:cs="Times New Roman"/>
                    </w:rPr>
                  </m:ctrlPr>
                </m:mPr>
                <m:mr>
                  <m:e>
                    <m:sSub>
                      <m:sSubPr>
                        <m:ctrlPr>
                          <w:rPr>
                            <w:rFonts w:ascii="Cambria Math" w:hAnsi="Cambria Math" w:cs="Times New Roman"/>
                          </w:rPr>
                        </m:ctrlPr>
                      </m:sSubPr>
                      <m:e>
                        <m:r>
                          <m:rPr>
                            <m:nor/>
                          </m:rPr>
                          <w:rPr>
                            <w:rFonts w:ascii="Times New Roman" w:hAnsi="Times New Roman" w:cs="Times New Roman"/>
                            <w:i/>
                            <w:iCs/>
                          </w:rPr>
                          <m:t>w</m:t>
                        </m:r>
                      </m:e>
                      <m:sub>
                        <m:r>
                          <m:rPr>
                            <m:nor/>
                          </m:rPr>
                          <w:rPr>
                            <w:rFonts w:ascii="Times New Roman" w:hAnsi="Times New Roman" w:cs="Times New Roman"/>
                          </w:rPr>
                          <m:t>11</m:t>
                        </m:r>
                      </m:sub>
                    </m:sSub>
                  </m:e>
                  <m:e>
                    <m:r>
                      <m:rPr>
                        <m:nor/>
                      </m:rPr>
                      <w:rPr>
                        <w:rFonts w:ascii="Cambria Math" w:hAnsi="Cambria Math" w:cs="Cambria Math"/>
                      </w:rPr>
                      <m:t>⋯</m:t>
                    </m:r>
                  </m:e>
                  <m:e>
                    <m:sSub>
                      <m:sSubPr>
                        <m:ctrlPr>
                          <w:rPr>
                            <w:rFonts w:ascii="Cambria Math" w:hAnsi="Cambria Math" w:cs="Times New Roman"/>
                          </w:rPr>
                        </m:ctrlPr>
                      </m:sSubPr>
                      <m:e>
                        <m:r>
                          <m:rPr>
                            <m:nor/>
                          </m:rPr>
                          <w:rPr>
                            <w:rFonts w:ascii="Times New Roman" w:hAnsi="Times New Roman" w:cs="Times New Roman"/>
                            <w:i/>
                            <w:iCs/>
                          </w:rPr>
                          <m:t>w</m:t>
                        </m:r>
                      </m:e>
                      <m:sub>
                        <m:r>
                          <m:rPr>
                            <m:nor/>
                          </m:rPr>
                          <w:rPr>
                            <w:rFonts w:ascii="Times New Roman" w:hAnsi="Times New Roman" w:cs="Times New Roman"/>
                          </w:rPr>
                          <m:t>1</m:t>
                        </m:r>
                        <m:r>
                          <m:rPr>
                            <m:nor/>
                          </m:rPr>
                          <w:rPr>
                            <w:rFonts w:ascii="Times New Roman" w:hAnsi="Times New Roman" w:cs="Times New Roman"/>
                            <w:i/>
                            <w:iCs/>
                          </w:rPr>
                          <m:t>k</m:t>
                        </m:r>
                      </m:sub>
                    </m:sSub>
                  </m:e>
                </m:mr>
                <m:mr>
                  <m:e>
                    <m:r>
                      <m:rPr>
                        <m:nor/>
                      </m:rPr>
                      <w:rPr>
                        <w:rFonts w:ascii="Cambria Math" w:hAnsi="Cambria Math" w:cs="Cambria Math"/>
                      </w:rPr>
                      <m:t>⋮</m:t>
                    </m:r>
                  </m:e>
                  <m:e>
                    <m:r>
                      <m:rPr>
                        <m:nor/>
                      </m:rPr>
                      <w:rPr>
                        <w:rFonts w:ascii="Cambria Math" w:hAnsi="Cambria Math" w:cs="Cambria Math"/>
                      </w:rPr>
                      <m:t>⋯</m:t>
                    </m:r>
                  </m:e>
                  <m:e>
                    <m:r>
                      <m:rPr>
                        <m:nor/>
                      </m:rPr>
                      <w:rPr>
                        <w:rFonts w:ascii="Cambria Math" w:hAnsi="Cambria Math" w:cs="Cambria Math"/>
                      </w:rPr>
                      <m:t>⋮</m:t>
                    </m:r>
                  </m:e>
                </m:mr>
                <m:mr>
                  <m:e>
                    <m:sSub>
                      <m:sSubPr>
                        <m:ctrlPr>
                          <w:rPr>
                            <w:rFonts w:ascii="Cambria Math" w:hAnsi="Cambria Math" w:cs="Times New Roman"/>
                          </w:rPr>
                        </m:ctrlPr>
                      </m:sSubPr>
                      <m:e>
                        <m:r>
                          <m:rPr>
                            <m:nor/>
                          </m:rPr>
                          <w:rPr>
                            <w:rFonts w:ascii="Times New Roman" w:hAnsi="Times New Roman" w:cs="Times New Roman"/>
                            <w:i/>
                            <w:iCs/>
                          </w:rPr>
                          <m:t>w</m:t>
                        </m:r>
                      </m:e>
                      <m:sub>
                        <m:r>
                          <m:rPr>
                            <m:nor/>
                          </m:rPr>
                          <w:rPr>
                            <w:rFonts w:ascii="Times New Roman" w:hAnsi="Times New Roman" w:cs="Times New Roman"/>
                            <w:i/>
                            <w:iCs/>
                          </w:rPr>
                          <m:t>j</m:t>
                        </m:r>
                        <m:r>
                          <m:rPr>
                            <m:nor/>
                          </m:rPr>
                          <w:rPr>
                            <w:rFonts w:ascii="Times New Roman" w:hAnsi="Times New Roman" w:cs="Times New Roman"/>
                          </w:rPr>
                          <m:t>1</m:t>
                        </m:r>
                      </m:sub>
                    </m:sSub>
                  </m:e>
                  <m:e>
                    <m:r>
                      <m:rPr>
                        <m:nor/>
                      </m:rPr>
                      <w:rPr>
                        <w:rFonts w:ascii="Cambria Math" w:hAnsi="Cambria Math" w:cs="Cambria Math"/>
                      </w:rPr>
                      <m:t>⋯</m:t>
                    </m:r>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e>
                </m:mr>
              </m:m>
            </m:e>
          </m:d>
          <m:r>
            <m:rPr>
              <m:nor/>
            </m:rPr>
            <w:rPr>
              <w:rFonts w:ascii="Times New Roman" w:hAnsi="Times New Roman" w:cs="Times New Roman"/>
              <w:b/>
              <w:bCs/>
              <w:iCs/>
            </w:rPr>
            <m:t>=</m:t>
          </m:r>
          <m:d>
            <m:dPr>
              <m:ctrlPr>
                <w:rPr>
                  <w:rFonts w:ascii="Cambria Math" w:hAnsi="Cambria Math" w:cs="Times New Roman"/>
                  <w:b/>
                  <w:bCs/>
                  <w:i/>
                  <w:iCs/>
                </w:rPr>
              </m:ctrlPr>
            </m:dPr>
            <m:e>
              <m:m>
                <m:mPr>
                  <m:mcs>
                    <m:mc>
                      <m:mcPr>
                        <m:count m:val="3"/>
                        <m:mcJc m:val="center"/>
                      </m:mcPr>
                    </m:mc>
                  </m:mcs>
                  <m:ctrlPr>
                    <w:rPr>
                      <w:rFonts w:ascii="Cambria Math" w:hAnsi="Cambria Math" w:cs="Times New Roman"/>
                      <w:i/>
                      <w:iCs/>
                    </w:rPr>
                  </m:ctrlPr>
                </m:mPr>
                <m:mr>
                  <m:e>
                    <m:sSub>
                      <m:sSubPr>
                        <m:ctrlPr>
                          <w:rPr>
                            <w:rFonts w:ascii="Cambria Math" w:hAnsi="Cambria Math" w:cs="Times New Roman"/>
                            <w:i/>
                            <w:iCs/>
                          </w:rPr>
                        </m:ctrlPr>
                      </m:sSubPr>
                      <m:e>
                        <m:r>
                          <m:rPr>
                            <m:nor/>
                          </m:rPr>
                          <w:rPr>
                            <w:rFonts w:ascii="Times New Roman" w:hAnsi="Times New Roman" w:cs="Times New Roman"/>
                            <w:i/>
                          </w:rPr>
                          <m:t>χ</m:t>
                        </m:r>
                      </m:e>
                      <m:sub>
                        <m:r>
                          <m:rPr>
                            <m:nor/>
                          </m:rPr>
                          <w:rPr>
                            <w:rFonts w:ascii="Times New Roman" w:hAnsi="Times New Roman" w:cs="Times New Roman"/>
                            <w:iCs/>
                          </w:rPr>
                          <m:t>11</m:t>
                        </m:r>
                      </m:sub>
                    </m:sSub>
                    <m:r>
                      <m:rPr>
                        <m:nor/>
                      </m:rPr>
                      <w:rPr>
                        <w:rFonts w:ascii="Times New Roman" w:hAnsi="Times New Roman" w:cs="Times New Roman"/>
                        <w:iCs/>
                      </w:rPr>
                      <m:t>=</m:t>
                    </m:r>
                    <m:f>
                      <m:fPr>
                        <m:ctrlPr>
                          <w:rPr>
                            <w:rFonts w:ascii="Cambria Math" w:hAnsi="Cambria Math" w:cs="Times New Roman"/>
                            <w:i/>
                            <w:iCs/>
                          </w:rPr>
                        </m:ctrlPr>
                      </m:fPr>
                      <m:num>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11</m:t>
                            </m:r>
                          </m:sub>
                          <m:sup>
                            <m:r>
                              <m:rPr>
                                <m:nor/>
                              </m:rPr>
                              <w:rPr>
                                <w:rFonts w:ascii="Times New Roman" w:hAnsi="Times New Roman" w:cs="Times New Roman"/>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i1</m:t>
                                    </m:r>
                                  </m:sub>
                                  <m:sup>
                                    <m:r>
                                      <m:rPr>
                                        <m:nor/>
                                      </m:rPr>
                                      <w:rPr>
                                        <w:rFonts w:ascii="Times New Roman" w:hAnsi="Times New Roman" w:cs="Times New Roman"/>
                                        <w:iCs/>
                                      </w:rPr>
                                      <m:t>ρ</m:t>
                                    </m:r>
                                  </m:sup>
                                </m:sSubSup>
                              </m:e>
                            </m:d>
                          </m:e>
                        </m:nary>
                      </m:den>
                    </m:f>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iCs/>
                          </w:rPr>
                          <m:t>χ</m:t>
                        </m:r>
                      </m:e>
                      <m:sub>
                        <m:r>
                          <m:rPr>
                            <m:nor/>
                          </m:rPr>
                          <w:rPr>
                            <w:rFonts w:ascii="Times New Roman" w:hAnsi="Times New Roman" w:cs="Times New Roman"/>
                            <w:iCs/>
                          </w:rPr>
                          <m:t>1j</m:t>
                        </m:r>
                      </m:sub>
                    </m:sSub>
                    <m:r>
                      <m:rPr>
                        <m:nor/>
                      </m:rPr>
                      <w:rPr>
                        <w:rFonts w:ascii="Times New Roman" w:hAnsi="Times New Roman" w:cs="Times New Roman"/>
                        <w:iCs/>
                      </w:rPr>
                      <m:t>=</m:t>
                    </m:r>
                    <m:f>
                      <m:fPr>
                        <m:ctrlPr>
                          <w:rPr>
                            <w:rFonts w:ascii="Cambria Math" w:hAnsi="Cambria Math" w:cs="Times New Roman"/>
                            <w:i/>
                            <w:iCs/>
                          </w:rPr>
                        </m:ctrlPr>
                      </m:fPr>
                      <m:num>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1j</m:t>
                            </m:r>
                          </m:sub>
                          <m:sup>
                            <m:r>
                              <m:rPr>
                                <m:nor/>
                              </m:rPr>
                              <w:rPr>
                                <w:rFonts w:ascii="Times New Roman" w:hAnsi="Times New Roman" w:cs="Times New Roman"/>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ij</m:t>
                                    </m:r>
                                  </m:sub>
                                  <m:sup>
                                    <m:r>
                                      <m:rPr>
                                        <m:nor/>
                                      </m:rPr>
                                      <w:rPr>
                                        <w:rFonts w:ascii="Times New Roman" w:hAnsi="Times New Roman" w:cs="Times New Roman"/>
                                        <w:iCs/>
                                      </w:rPr>
                                      <m:t>ρ</m:t>
                                    </m:r>
                                  </m:sup>
                                </m:sSubSup>
                              </m:e>
                            </m:d>
                          </m:e>
                        </m:nary>
                      </m:den>
                    </m:f>
                  </m:e>
                </m:mr>
                <m:mr>
                  <m:e>
                    <m:r>
                      <m:rPr>
                        <m:nor/>
                      </m:rPr>
                      <w:rPr>
                        <w:rFonts w:ascii="Cambria Math" w:hAnsi="Cambria Math" w:cs="Cambria Math"/>
                        <w:iCs/>
                      </w:rPr>
                      <m:t>⋮</m:t>
                    </m:r>
                  </m:e>
                  <m:e>
                    <m:r>
                      <m:rPr>
                        <m:nor/>
                      </m:rPr>
                      <w:rPr>
                        <w:rFonts w:ascii="Cambria Math" w:hAnsi="Cambria Math" w:cs="Cambria Math"/>
                        <w:iCs/>
                      </w:rPr>
                      <m:t>⋯</m:t>
                    </m:r>
                  </m:e>
                  <m:e>
                    <m:r>
                      <m:rPr>
                        <m:nor/>
                      </m:rPr>
                      <w:rPr>
                        <w:rFonts w:ascii="Cambria Math" w:hAnsi="Cambria Math" w:cs="Cambria Math"/>
                        <w:iCs/>
                      </w:rPr>
                      <m:t>⋮</m:t>
                    </m:r>
                  </m:e>
                </m:mr>
                <m:mr>
                  <m:e>
                    <m:sSub>
                      <m:sSubPr>
                        <m:ctrlPr>
                          <w:rPr>
                            <w:rFonts w:ascii="Cambria Math" w:hAnsi="Cambria Math" w:cs="Times New Roman"/>
                            <w:i/>
                            <w:iCs/>
                          </w:rPr>
                        </m:ctrlPr>
                      </m:sSubPr>
                      <m:e>
                        <m:r>
                          <m:rPr>
                            <m:nor/>
                          </m:rPr>
                          <w:rPr>
                            <w:rFonts w:ascii="Times New Roman" w:hAnsi="Times New Roman" w:cs="Times New Roman"/>
                            <w:i/>
                          </w:rPr>
                          <m:t>χ</m:t>
                        </m:r>
                      </m:e>
                      <m:sub>
                        <m:r>
                          <m:rPr>
                            <m:nor/>
                          </m:rPr>
                          <w:rPr>
                            <w:rFonts w:ascii="Times New Roman" w:hAnsi="Times New Roman" w:cs="Times New Roman"/>
                            <w:i/>
                          </w:rPr>
                          <m:t>i</m:t>
                        </m:r>
                        <m:r>
                          <m:rPr>
                            <m:nor/>
                          </m:rPr>
                          <w:rPr>
                            <w:rFonts w:ascii="Times New Roman" w:hAnsi="Times New Roman" w:cs="Times New Roman"/>
                            <w:iCs/>
                          </w:rPr>
                          <m:t>1</m:t>
                        </m:r>
                      </m:sub>
                    </m:sSub>
                    <m:r>
                      <m:rPr>
                        <m:nor/>
                      </m:rPr>
                      <w:rPr>
                        <w:rFonts w:ascii="Times New Roman" w:hAnsi="Times New Roman" w:cs="Times New Roman"/>
                        <w:iCs/>
                      </w:rPr>
                      <m:t>=</m:t>
                    </m:r>
                    <m:f>
                      <m:fPr>
                        <m:ctrlPr>
                          <w:rPr>
                            <w:rFonts w:ascii="Cambria Math" w:hAnsi="Cambria Math" w:cs="Times New Roman"/>
                            <w:i/>
                            <w:iCs/>
                          </w:rPr>
                        </m:ctrlPr>
                      </m:fPr>
                      <m:num>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i1</m:t>
                            </m:r>
                          </m:sub>
                          <m:sup>
                            <m:r>
                              <m:rPr>
                                <m:nor/>
                              </m:rPr>
                              <w:rPr>
                                <w:rFonts w:ascii="Times New Roman" w:hAnsi="Times New Roman" w:cs="Times New Roman"/>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i1</m:t>
                                    </m:r>
                                  </m:sub>
                                  <m:sup>
                                    <m:r>
                                      <m:rPr>
                                        <m:nor/>
                                      </m:rPr>
                                      <w:rPr>
                                        <w:rFonts w:ascii="Times New Roman" w:hAnsi="Times New Roman" w:cs="Times New Roman"/>
                                        <w:iCs/>
                                      </w:rPr>
                                      <m:t>ρ</m:t>
                                    </m:r>
                                  </m:sup>
                                </m:sSubSup>
                              </m:e>
                            </m:d>
                          </m:e>
                        </m:nary>
                      </m:den>
                    </m:f>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iCs/>
                          </w:rPr>
                          <m:t>χ</m:t>
                        </m:r>
                      </m:e>
                      <m:sub>
                        <m:r>
                          <m:rPr>
                            <m:nor/>
                          </m:rPr>
                          <w:rPr>
                            <w:rFonts w:ascii="Times New Roman" w:hAnsi="Times New Roman" w:cs="Times New Roman"/>
                            <w:iCs/>
                          </w:rPr>
                          <m:t>ij</m:t>
                        </m:r>
                      </m:sub>
                    </m:sSub>
                    <m:r>
                      <m:rPr>
                        <m:nor/>
                      </m:rPr>
                      <w:rPr>
                        <w:rFonts w:ascii="Times New Roman" w:hAnsi="Times New Roman" w:cs="Times New Roman"/>
                        <w:iCs/>
                      </w:rPr>
                      <m:t>=</m:t>
                    </m:r>
                    <m:f>
                      <m:fPr>
                        <m:ctrlPr>
                          <w:rPr>
                            <w:rFonts w:ascii="Cambria Math" w:hAnsi="Cambria Math" w:cs="Times New Roman"/>
                            <w:i/>
                            <w:iCs/>
                          </w:rPr>
                        </m:ctrlPr>
                      </m:fPr>
                      <m:num>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
                                <w:iCs/>
                              </w:rPr>
                              <m:t>h</m:t>
                            </m:r>
                          </m:e>
                          <m:sub>
                            <m:r>
                              <m:rPr>
                                <m:nor/>
                              </m:rPr>
                              <w:rPr>
                                <w:rFonts w:ascii="Times New Roman" w:hAnsi="Times New Roman" w:cs="Times New Roman"/>
                                <w:i/>
                                <w:iCs/>
                              </w:rPr>
                              <m:t>ij</m:t>
                            </m:r>
                          </m:sub>
                          <m:sup>
                            <m:r>
                              <m:rPr>
                                <m:nor/>
                              </m:rPr>
                              <w:rPr>
                                <w:rFonts w:ascii="Times New Roman" w:hAnsi="Times New Roman" w:cs="Times New Roman"/>
                                <w:i/>
                                <w:iCs/>
                              </w:rPr>
                              <m:t>ρ</m:t>
                            </m:r>
                          </m:sup>
                        </m:sSubSup>
                      </m:num>
                      <m:den>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n</m:t>
                            </m:r>
                          </m:sup>
                          <m:e>
                            <m:d>
                              <m:dPr>
                                <m:ctrlPr>
                                  <w:rPr>
                                    <w:rFonts w:ascii="Cambria Math" w:hAnsi="Cambria Math" w:cs="Times New Roman"/>
                                    <w:i/>
                                    <w:iCs/>
                                  </w:rPr>
                                </m:ctrlPr>
                              </m:dPr>
                              <m:e>
                                <m:r>
                                  <m:rPr>
                                    <m:nor/>
                                  </m:rPr>
                                  <w:rPr>
                                    <w:rFonts w:ascii="Times New Roman" w:hAnsi="Times New Roman" w:cs="Times New Roman"/>
                                    <w:iCs/>
                                  </w:rPr>
                                  <m:t>1-</m:t>
                                </m:r>
                                <m:sSubSup>
                                  <m:sSubSupPr>
                                    <m:ctrlPr>
                                      <w:rPr>
                                        <w:rFonts w:ascii="Cambria Math" w:hAnsi="Cambria Math" w:cs="Times New Roman"/>
                                        <w:i/>
                                        <w:iCs/>
                                      </w:rPr>
                                    </m:ctrlPr>
                                  </m:sSubSupPr>
                                  <m:e>
                                    <m:r>
                                      <m:rPr>
                                        <m:nor/>
                                      </m:rPr>
                                      <w:rPr>
                                        <w:rFonts w:ascii="Times New Roman" w:hAnsi="Times New Roman" w:cs="Times New Roman"/>
                                        <w:iCs/>
                                      </w:rPr>
                                      <m:t>h</m:t>
                                    </m:r>
                                  </m:e>
                                  <m:sub>
                                    <m:r>
                                      <m:rPr>
                                        <m:nor/>
                                      </m:rPr>
                                      <w:rPr>
                                        <w:rFonts w:ascii="Times New Roman" w:hAnsi="Times New Roman" w:cs="Times New Roman"/>
                                        <w:iCs/>
                                      </w:rPr>
                                      <m:t>ij</m:t>
                                    </m:r>
                                  </m:sub>
                                  <m:sup>
                                    <m:r>
                                      <m:rPr>
                                        <m:nor/>
                                      </m:rPr>
                                      <w:rPr>
                                        <w:rFonts w:ascii="Times New Roman" w:hAnsi="Times New Roman" w:cs="Times New Roman"/>
                                        <w:iCs/>
                                      </w:rPr>
                                      <m:t>ρ</m:t>
                                    </m:r>
                                  </m:sup>
                                </m:sSubSup>
                              </m:e>
                            </m:d>
                          </m:e>
                        </m:nary>
                      </m:den>
                    </m:f>
                  </m:e>
                </m:mr>
              </m:m>
            </m:e>
          </m:d>
          <m:r>
            <m:rPr>
              <m:nor/>
            </m:rPr>
            <w:rPr>
              <w:rFonts w:ascii="Times New Roman" w:hAnsi="Times New Roman" w:cs="Times New Roman"/>
              <w:b/>
              <w:bCs/>
              <w:iCs/>
            </w:rPr>
            <m:t>×</m:t>
          </m:r>
          <m:d>
            <m:dPr>
              <m:ctrlPr>
                <w:rPr>
                  <w:rFonts w:ascii="Cambria Math" w:hAnsi="Cambria Math" w:cs="Times New Roman"/>
                  <w:b/>
                  <w:bCs/>
                  <w:i/>
                  <w:iCs/>
                </w:rPr>
              </m:ctrlPr>
            </m:dPr>
            <m:e>
              <m:m>
                <m:mPr>
                  <m:mcs>
                    <m:mc>
                      <m:mcPr>
                        <m:count m:val="3"/>
                        <m:mcJc m:val="center"/>
                      </m:mcPr>
                    </m:mc>
                  </m:mcs>
                  <m:ctrlPr>
                    <w:rPr>
                      <w:rFonts w:ascii="Cambria Math" w:hAnsi="Cambria Math" w:cs="Times New Roman"/>
                      <w:i/>
                      <w:iCs/>
                    </w:rPr>
                  </m:ctrlPr>
                </m:mPr>
                <m:mr>
                  <m:e>
                    <m:sSub>
                      <m:sSubPr>
                        <m:ctrlPr>
                          <w:rPr>
                            <w:rFonts w:ascii="Cambria Math" w:hAnsi="Cambria Math" w:cs="Times New Roman"/>
                            <w:i/>
                            <w:iCs/>
                          </w:rPr>
                        </m:ctrlPr>
                      </m:sSubPr>
                      <m:e>
                        <m:r>
                          <m:rPr>
                            <m:nor/>
                          </m:rPr>
                          <w:rPr>
                            <w:rFonts w:ascii="Times New Roman" w:hAnsi="Times New Roman" w:cs="Times New Roman"/>
                            <w:iCs/>
                          </w:rPr>
                          <m:t>w</m:t>
                        </m:r>
                      </m:e>
                      <m:sub>
                        <m:r>
                          <m:rPr>
                            <m:nor/>
                          </m:rPr>
                          <w:rPr>
                            <w:rFonts w:ascii="Times New Roman" w:hAnsi="Times New Roman" w:cs="Times New Roman"/>
                            <w:iCs/>
                          </w:rPr>
                          <m:t>11</m:t>
                        </m:r>
                      </m:sub>
                    </m:sSub>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iCs/>
                          </w:rPr>
                          <m:t>w</m:t>
                        </m:r>
                      </m:e>
                      <m:sub>
                        <m:r>
                          <m:rPr>
                            <m:nor/>
                          </m:rPr>
                          <w:rPr>
                            <w:rFonts w:ascii="Times New Roman" w:hAnsi="Times New Roman" w:cs="Times New Roman"/>
                            <w:iCs/>
                          </w:rPr>
                          <m:t>1k</m:t>
                        </m:r>
                      </m:sub>
                    </m:sSub>
                  </m:e>
                </m:mr>
                <m:mr>
                  <m:e>
                    <m:r>
                      <m:rPr>
                        <m:nor/>
                      </m:rPr>
                      <w:rPr>
                        <w:rFonts w:ascii="Cambria Math" w:hAnsi="Cambria Math" w:cs="Cambria Math"/>
                        <w:iCs/>
                      </w:rPr>
                      <m:t>⋮</m:t>
                    </m:r>
                  </m:e>
                  <m:e>
                    <m:r>
                      <m:rPr>
                        <m:nor/>
                      </m:rPr>
                      <w:rPr>
                        <w:rFonts w:ascii="Cambria Math" w:hAnsi="Cambria Math" w:cs="Cambria Math"/>
                        <w:iCs/>
                      </w:rPr>
                      <m:t>⋯</m:t>
                    </m:r>
                  </m:e>
                  <m:e>
                    <m:r>
                      <m:rPr>
                        <m:nor/>
                      </m:rPr>
                      <w:rPr>
                        <w:rFonts w:ascii="Cambria Math" w:hAnsi="Cambria Math" w:cs="Cambria Math"/>
                        <w:iCs/>
                      </w:rPr>
                      <m:t>⋮</m:t>
                    </m:r>
                  </m:e>
                </m:mr>
                <m:mr>
                  <m:e>
                    <m:sSub>
                      <m:sSubPr>
                        <m:ctrlPr>
                          <w:rPr>
                            <w:rFonts w:ascii="Cambria Math" w:hAnsi="Cambria Math" w:cs="Times New Roman"/>
                            <w:i/>
                            <w:iCs/>
                          </w:rPr>
                        </m:ctrlPr>
                      </m:sSubPr>
                      <m:e>
                        <m:r>
                          <m:rPr>
                            <m:nor/>
                          </m:rPr>
                          <w:rPr>
                            <w:rFonts w:ascii="Times New Roman" w:hAnsi="Times New Roman" w:cs="Times New Roman"/>
                            <w:iCs/>
                          </w:rPr>
                          <m:t>w</m:t>
                        </m:r>
                      </m:e>
                      <m:sub>
                        <m:r>
                          <m:rPr>
                            <m:nor/>
                          </m:rPr>
                          <w:rPr>
                            <w:rFonts w:ascii="Times New Roman" w:hAnsi="Times New Roman" w:cs="Times New Roman"/>
                            <w:iCs/>
                          </w:rPr>
                          <m:t>j1</m:t>
                        </m:r>
                      </m:sub>
                    </m:sSub>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iCs/>
                          </w:rPr>
                          <m:t>w</m:t>
                        </m:r>
                      </m:e>
                      <m:sub>
                        <m:r>
                          <m:rPr>
                            <m:nor/>
                          </m:rPr>
                          <w:rPr>
                            <w:rFonts w:ascii="Times New Roman" w:hAnsi="Times New Roman" w:cs="Times New Roman"/>
                            <w:iCs/>
                          </w:rPr>
                          <m:t>jk</m:t>
                        </m:r>
                      </m:sub>
                    </m:sSub>
                  </m:e>
                </m:mr>
              </m:m>
            </m:e>
          </m:d>
          <m:r>
            <m:rPr>
              <m:nor/>
            </m:rPr>
            <w:rPr>
              <w:rFonts w:ascii="Times New Roman" w:hAnsi="Times New Roman" w:cs="Times New Roman"/>
              <w:b/>
              <w:bCs/>
              <w:iCs/>
            </w:rPr>
            <m:t>+</m:t>
          </m:r>
          <m:d>
            <m:dPr>
              <m:ctrlPr>
                <w:rPr>
                  <w:rFonts w:ascii="Cambria Math" w:hAnsi="Cambria Math" w:cs="Times New Roman"/>
                  <w:b/>
                  <w:bCs/>
                  <w:i/>
                  <w:iCs/>
                </w:rPr>
              </m:ctrlPr>
            </m:dPr>
            <m:e>
              <m:m>
                <m:mPr>
                  <m:mcs>
                    <m:mc>
                      <m:mcPr>
                        <m:count m:val="3"/>
                        <m:mcJc m:val="center"/>
                      </m:mcPr>
                    </m:mc>
                  </m:mcs>
                  <m:ctrlPr>
                    <w:rPr>
                      <w:rFonts w:ascii="Cambria Math" w:hAnsi="Cambria Math" w:cs="Times New Roman"/>
                      <w:i/>
                      <w:iCs/>
                    </w:rPr>
                  </m:ctrlPr>
                </m:mPr>
                <m:mr>
                  <m:e>
                    <m:sSub>
                      <m:sSubPr>
                        <m:ctrlPr>
                          <w:rPr>
                            <w:rFonts w:ascii="Cambria Math" w:hAnsi="Cambria Math" w:cs="Times New Roman"/>
                            <w:i/>
                            <w:iCs/>
                          </w:rPr>
                        </m:ctrlPr>
                      </m:sSubPr>
                      <m:e>
                        <m:r>
                          <m:rPr>
                            <m:nor/>
                          </m:rPr>
                          <w:rPr>
                            <w:rFonts w:ascii="Times New Roman" w:hAnsi="Times New Roman" w:cs="Times New Roman"/>
                            <w:iCs/>
                          </w:rPr>
                          <m:t>ε</m:t>
                        </m:r>
                      </m:e>
                      <m:sub>
                        <m:r>
                          <m:rPr>
                            <m:nor/>
                          </m:rPr>
                          <w:rPr>
                            <w:rFonts w:ascii="Times New Roman" w:hAnsi="Times New Roman" w:cs="Times New Roman"/>
                            <w:iCs/>
                          </w:rPr>
                          <m:t>11</m:t>
                        </m:r>
                      </m:sub>
                    </m:sSub>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iCs/>
                          </w:rPr>
                          <m:t>ε</m:t>
                        </m:r>
                      </m:e>
                      <m:sub>
                        <m:r>
                          <m:rPr>
                            <m:nor/>
                          </m:rPr>
                          <w:rPr>
                            <w:rFonts w:ascii="Times New Roman" w:hAnsi="Times New Roman" w:cs="Times New Roman"/>
                            <w:iCs/>
                          </w:rPr>
                          <m:t>1k</m:t>
                        </m:r>
                      </m:sub>
                    </m:sSub>
                  </m:e>
                </m:mr>
                <m:mr>
                  <m:e>
                    <m:r>
                      <m:rPr>
                        <m:nor/>
                      </m:rPr>
                      <w:rPr>
                        <w:rFonts w:ascii="Cambria Math" w:hAnsi="Cambria Math" w:cs="Cambria Math"/>
                        <w:iCs/>
                      </w:rPr>
                      <m:t>⋮</m:t>
                    </m:r>
                  </m:e>
                  <m:e>
                    <m:r>
                      <m:rPr>
                        <m:nor/>
                      </m:rPr>
                      <w:rPr>
                        <w:rFonts w:ascii="Cambria Math" w:hAnsi="Cambria Math" w:cs="Cambria Math"/>
                        <w:iCs/>
                      </w:rPr>
                      <m:t>⋯</m:t>
                    </m:r>
                  </m:e>
                  <m:e>
                    <m:r>
                      <m:rPr>
                        <m:nor/>
                      </m:rPr>
                      <w:rPr>
                        <w:rFonts w:ascii="Cambria Math" w:hAnsi="Cambria Math" w:cs="Cambria Math"/>
                        <w:iCs/>
                      </w:rPr>
                      <m:t>⋮</m:t>
                    </m:r>
                  </m:e>
                </m:mr>
                <m:mr>
                  <m:e>
                    <m:sSub>
                      <m:sSubPr>
                        <m:ctrlPr>
                          <w:rPr>
                            <w:rFonts w:ascii="Cambria Math" w:hAnsi="Cambria Math" w:cs="Times New Roman"/>
                            <w:i/>
                            <w:iCs/>
                          </w:rPr>
                        </m:ctrlPr>
                      </m:sSubPr>
                      <m:e>
                        <m:r>
                          <m:rPr>
                            <m:nor/>
                          </m:rPr>
                          <w:rPr>
                            <w:rFonts w:ascii="Times New Roman" w:hAnsi="Times New Roman" w:cs="Times New Roman"/>
                            <w:iCs/>
                          </w:rPr>
                          <m:t>ε</m:t>
                        </m:r>
                      </m:e>
                      <m:sub>
                        <m:r>
                          <m:rPr>
                            <m:nor/>
                          </m:rPr>
                          <w:rPr>
                            <w:rFonts w:ascii="Times New Roman" w:hAnsi="Times New Roman" w:cs="Times New Roman"/>
                            <w:iCs/>
                          </w:rPr>
                          <m:t>i1</m:t>
                        </m:r>
                      </m:sub>
                    </m:sSub>
                  </m:e>
                  <m:e>
                    <m:r>
                      <m:rPr>
                        <m:nor/>
                      </m:rPr>
                      <w:rPr>
                        <w:rFonts w:ascii="Cambria Math" w:hAnsi="Cambria Math" w:cs="Cambria Math"/>
                        <w:iCs/>
                      </w:rPr>
                      <m:t>⋯</m:t>
                    </m:r>
                  </m:e>
                  <m:e>
                    <m:sSub>
                      <m:sSubPr>
                        <m:ctrlPr>
                          <w:rPr>
                            <w:rFonts w:ascii="Cambria Math" w:hAnsi="Cambria Math" w:cs="Times New Roman"/>
                            <w:i/>
                            <w:iCs/>
                          </w:rPr>
                        </m:ctrlPr>
                      </m:sSubPr>
                      <m:e>
                        <m:r>
                          <m:rPr>
                            <m:nor/>
                          </m:rPr>
                          <w:rPr>
                            <w:rFonts w:ascii="Times New Roman" w:hAnsi="Times New Roman" w:cs="Times New Roman"/>
                            <w:iCs/>
                          </w:rPr>
                          <m:t>ε</m:t>
                        </m:r>
                      </m:e>
                      <m:sub>
                        <m:r>
                          <m:rPr>
                            <m:nor/>
                          </m:rPr>
                          <w:rPr>
                            <w:rFonts w:ascii="Times New Roman" w:hAnsi="Times New Roman" w:cs="Times New Roman"/>
                            <w:iCs/>
                          </w:rPr>
                          <m:t>ik</m:t>
                        </m:r>
                      </m:sub>
                    </m:sSub>
                  </m:e>
                </m:mr>
              </m:m>
            </m:e>
          </m:d>
        </m:oMath>
      </m:oMathPara>
    </w:p>
    <w:p w14:paraId="07CAD1A0" w14:textId="77777777" w:rsidR="003B5C8A" w:rsidRDefault="003B5C8A" w:rsidP="00377B3A">
      <w:pPr>
        <w:spacing w:before="360" w:after="360" w:line="360" w:lineRule="auto"/>
        <w:rPr>
          <w:rFonts w:ascii="Times New Roman" w:eastAsiaTheme="minorEastAsia" w:hAnsi="Times New Roman" w:cs="Times New Roman"/>
        </w:rPr>
        <w:pPrChange w:id="43" w:author="Gabriel Nakamura" w:date="2022-06-25T10:58:00Z">
          <w:pPr>
            <w:spacing w:before="360" w:after="360"/>
          </w:pPr>
        </w:pPrChange>
      </w:pPr>
      <w:r>
        <w:rPr>
          <w:rFonts w:ascii="Times New Roman" w:eastAsiaTheme="minorEastAsia" w:hAnsi="Times New Roman" w:cs="Times New Roman"/>
        </w:rPr>
        <w:t>We can compute the effect size of phylogeny on species distribution across sites as a R</w:t>
      </w:r>
      <w:r w:rsidRPr="006D08A7">
        <w:rPr>
          <w:rFonts w:ascii="Times New Roman" w:eastAsiaTheme="minorEastAsia" w:hAnsi="Times New Roman" w:cs="Times New Roman"/>
          <w:vertAlign w:val="superscript"/>
        </w:rPr>
        <w:t>2</w:t>
      </w:r>
      <w:r>
        <w:rPr>
          <w:rFonts w:ascii="Times New Roman" w:eastAsiaTheme="minorEastAsia" w:hAnsi="Times New Roman" w:cs="Times New Roman"/>
        </w:rPr>
        <w:t>, which is defined as</w:t>
      </w:r>
      <w:r w:rsidR="00FD2B1D">
        <w:rPr>
          <w:rFonts w:ascii="Times New Roman" w:eastAsiaTheme="minorEastAsia" w:hAnsi="Times New Roman" w:cs="Times New Roman"/>
        </w:rPr>
        <w:t xml:space="preserve"> a ratio between the expected (MS</w:t>
      </w:r>
      <w:r w:rsidR="00FD2B1D" w:rsidRPr="00FD2B1D">
        <w:rPr>
          <w:rFonts w:ascii="Times New Roman" w:eastAsiaTheme="minorEastAsia" w:hAnsi="Times New Roman" w:cs="Times New Roman"/>
          <w:b/>
          <w:bCs/>
          <w:vertAlign w:val="subscript"/>
        </w:rPr>
        <w:t>XW</w:t>
      </w:r>
      <w:r w:rsidR="00FD2B1D">
        <w:rPr>
          <w:rFonts w:ascii="Times New Roman" w:eastAsiaTheme="minorEastAsia" w:hAnsi="Times New Roman" w:cs="Times New Roman"/>
        </w:rPr>
        <w:t>) and the observed (MS</w:t>
      </w:r>
      <w:r w:rsidR="00FD2B1D" w:rsidRPr="00FD2B1D">
        <w:rPr>
          <w:rFonts w:ascii="Times New Roman" w:eastAsiaTheme="minorEastAsia" w:hAnsi="Times New Roman" w:cs="Times New Roman"/>
          <w:b/>
          <w:bCs/>
          <w:vertAlign w:val="subscript"/>
        </w:rPr>
        <w:t>W</w:t>
      </w:r>
      <w:r w:rsidR="00FD2B1D">
        <w:rPr>
          <w:rFonts w:ascii="Times New Roman" w:eastAsiaTheme="minorEastAsia" w:hAnsi="Times New Roman" w:cs="Times New Roman"/>
        </w:rPr>
        <w:t>) mean squares (MS)</w:t>
      </w:r>
    </w:p>
    <w:p w14:paraId="0AD8A16C" w14:textId="77777777" w:rsidR="003B5C8A" w:rsidRPr="00FD2B1D" w:rsidRDefault="00000000" w:rsidP="00377B3A">
      <w:pPr>
        <w:spacing w:before="360" w:after="360" w:line="360" w:lineRule="auto"/>
        <w:rPr>
          <w:rFonts w:ascii="Times New Roman" w:hAnsi="Times New Roman" w:cs="Times New Roman"/>
          <w:iCs/>
        </w:rPr>
        <w:pPrChange w:id="44" w:author="Gabriel Nakamura" w:date="2022-06-25T10:58:00Z">
          <w:pPr>
            <w:spacing w:before="360" w:after="360"/>
          </w:pPr>
        </w:pPrChange>
      </w:pPr>
      <m:oMathPara>
        <m:oMath>
          <m:sSup>
            <m:sSupPr>
              <m:ctrlPr>
                <w:rPr>
                  <w:rFonts w:ascii="Cambria Math" w:hAnsi="Cambria Math" w:cs="Times New Roman"/>
                  <w:i/>
                  <w:iCs/>
                </w:rPr>
              </m:ctrlPr>
            </m:sSupPr>
            <m:e>
              <m:r>
                <m:rPr>
                  <m:nor/>
                </m:rPr>
                <w:rPr>
                  <w:rFonts w:ascii="Times New Roman" w:hAnsi="Times New Roman" w:cs="Times New Roman"/>
                  <w:iCs/>
                </w:rPr>
                <m:t>R</m:t>
              </m:r>
            </m:e>
            <m:sup>
              <m:r>
                <m:rPr>
                  <m:nor/>
                </m:rPr>
                <w:rPr>
                  <w:rFonts w:ascii="Times New Roman" w:hAnsi="Times New Roman" w:cs="Times New Roman"/>
                  <w:iCs/>
                </w:rPr>
                <m:t>2</m:t>
              </m:r>
            </m:sup>
          </m:sSup>
          <m:r>
            <m:rPr>
              <m:nor/>
            </m:rPr>
            <w:rPr>
              <w:rFonts w:ascii="Times New Roman" w:hAnsi="Times New Roman" w:cs="Times New Roman"/>
              <w:iCs/>
            </w:rPr>
            <m:t xml:space="preserve"> = </m:t>
          </m:r>
          <m:f>
            <m:fPr>
              <m:ctrlPr>
                <w:rPr>
                  <w:rFonts w:ascii="Cambria Math" w:hAnsi="Cambria Math" w:cs="Times New Roman"/>
                </w:rPr>
              </m:ctrlPr>
            </m:fPr>
            <m:num>
              <m:sSub>
                <m:sSubPr>
                  <m:ctrlPr>
                    <w:rPr>
                      <w:rFonts w:ascii="Cambria Math" w:hAnsi="Cambria Math" w:cs="Times New Roman"/>
                    </w:rPr>
                  </m:ctrlPr>
                </m:sSubPr>
                <m:e>
                  <m:r>
                    <m:rPr>
                      <m:nor/>
                    </m:rPr>
                    <w:rPr>
                      <w:rFonts w:ascii="Times New Roman" w:hAnsi="Times New Roman" w:cs="Times New Roman"/>
                    </w:rPr>
                    <m:t>MS</m:t>
                  </m:r>
                </m:e>
                <m:sub>
                  <m:r>
                    <m:rPr>
                      <m:nor/>
                    </m:rPr>
                    <w:rPr>
                      <w:rFonts w:ascii="Times New Roman" w:hAnsi="Times New Roman" w:cs="Times New Roman"/>
                      <w:b/>
                      <w:bCs/>
                    </w:rPr>
                    <m:t>XW</m:t>
                  </m:r>
                </m:sub>
              </m:sSub>
            </m:num>
            <m:den>
              <m:sSub>
                <m:sSubPr>
                  <m:ctrlPr>
                    <w:rPr>
                      <w:rFonts w:ascii="Cambria Math" w:hAnsi="Cambria Math" w:cs="Times New Roman"/>
                    </w:rPr>
                  </m:ctrlPr>
                </m:sSubPr>
                <m:e>
                  <m:r>
                    <m:rPr>
                      <m:nor/>
                    </m:rPr>
                    <w:rPr>
                      <w:rFonts w:ascii="Times New Roman" w:hAnsi="Times New Roman" w:cs="Times New Roman"/>
                    </w:rPr>
                    <m:t>MS</m:t>
                  </m:r>
                </m:e>
                <m:sub>
                  <m:r>
                    <m:rPr>
                      <m:nor/>
                    </m:rPr>
                    <w:rPr>
                      <w:rFonts w:ascii="Times New Roman" w:hAnsi="Times New Roman" w:cs="Times New Roman"/>
                      <w:b/>
                      <w:bCs/>
                    </w:rPr>
                    <m:t>W</m:t>
                  </m:r>
                </m:sub>
              </m:sSub>
            </m:den>
          </m:f>
        </m:oMath>
      </m:oMathPara>
    </w:p>
    <w:p w14:paraId="709DB9D2" w14:textId="77777777" w:rsidR="00751E98" w:rsidRDefault="00ED62AD" w:rsidP="00377B3A">
      <w:pPr>
        <w:spacing w:before="360" w:after="360" w:line="360" w:lineRule="auto"/>
        <w:rPr>
          <w:rFonts w:ascii="Times New Roman" w:eastAsiaTheme="minorEastAsia" w:hAnsi="Times New Roman" w:cs="Times New Roman"/>
        </w:rPr>
        <w:pPrChange w:id="45" w:author="Gabriel Nakamura" w:date="2022-06-25T10:58:00Z">
          <w:pPr>
            <w:spacing w:before="360" w:after="360"/>
          </w:pPr>
        </w:pPrChange>
      </w:pPr>
      <w:r>
        <w:rPr>
          <w:rFonts w:ascii="Times New Roman" w:eastAsiaTheme="minorEastAsia" w:hAnsi="Times New Roman" w:cs="Times New Roman"/>
        </w:rPr>
        <w:t xml:space="preserve">Those mean squares can be computed using the method proposed by Legendre &amp; </w:t>
      </w:r>
      <w:proofErr w:type="spellStart"/>
      <w:r>
        <w:rPr>
          <w:rFonts w:ascii="Times New Roman" w:eastAsiaTheme="minorEastAsia" w:hAnsi="Times New Roman" w:cs="Times New Roman"/>
        </w:rPr>
        <w:t>Cáceres</w:t>
      </w:r>
      <w:proofErr w:type="spellEnd"/>
      <w:r>
        <w:rPr>
          <w:rFonts w:ascii="Times New Roman" w:eastAsiaTheme="minorEastAsia" w:hAnsi="Times New Roman" w:cs="Times New Roman"/>
        </w:rPr>
        <w:t xml:space="preserve"> (2013). </w:t>
      </w:r>
      <w:r w:rsidR="00E0610A">
        <w:rPr>
          <w:rFonts w:ascii="Times New Roman" w:eastAsiaTheme="minorEastAsia" w:hAnsi="Times New Roman" w:cs="Times New Roman"/>
        </w:rPr>
        <w:t>The r</w:t>
      </w:r>
      <w:r w:rsidR="005D4512" w:rsidRPr="000B14DC">
        <w:rPr>
          <w:rFonts w:ascii="Times New Roman" w:eastAsiaTheme="minorEastAsia" w:hAnsi="Times New Roman" w:cs="Times New Roman"/>
        </w:rPr>
        <w:t>esidual m</w:t>
      </w:r>
      <w:r w:rsidR="00A542FB" w:rsidRPr="000B14DC">
        <w:rPr>
          <w:rFonts w:ascii="Times New Roman" w:eastAsiaTheme="minorEastAsia" w:hAnsi="Times New Roman" w:cs="Times New Roman"/>
        </w:rPr>
        <w:t xml:space="preserve">atrix </w:t>
      </w:r>
      <w:r w:rsidR="005D4512" w:rsidRPr="000B14DC">
        <w:rPr>
          <w:rFonts w:ascii="Times New Roman" w:eastAsiaTheme="minorEastAsia" w:hAnsi="Times New Roman" w:cs="Times New Roman"/>
          <w:b/>
          <w:bCs/>
        </w:rPr>
        <w:t>Ε</w:t>
      </w:r>
      <w:r w:rsidR="005D4512" w:rsidRPr="000B14DC">
        <w:rPr>
          <w:rFonts w:ascii="Times New Roman" w:eastAsiaTheme="minorEastAsia" w:hAnsi="Times New Roman" w:cs="Times New Roman"/>
        </w:rPr>
        <w:t xml:space="preserve"> is describes species abundances/frequencies not explained by phylogeny and is therefore equivalent to the specific component </w:t>
      </w:r>
      <w:r w:rsidR="005D4512" w:rsidRPr="000B14DC">
        <w:rPr>
          <w:rFonts w:ascii="Times New Roman" w:eastAsiaTheme="minorEastAsia" w:hAnsi="Times New Roman" w:cs="Times New Roman"/>
          <w:b/>
          <w:bCs/>
        </w:rPr>
        <w:t>s</w:t>
      </w:r>
      <w:r w:rsidR="005D4512" w:rsidRPr="000B14DC">
        <w:rPr>
          <w:rFonts w:ascii="Times New Roman" w:eastAsiaTheme="minorEastAsia" w:hAnsi="Times New Roman" w:cs="Times New Roman"/>
        </w:rPr>
        <w:t xml:space="preserve"> of </w:t>
      </w:r>
      <w:proofErr w:type="spellStart"/>
      <w:r w:rsidR="005D4512" w:rsidRPr="000B14DC">
        <w:rPr>
          <w:rFonts w:ascii="Times New Roman" w:eastAsiaTheme="minorEastAsia" w:hAnsi="Times New Roman" w:cs="Times New Roman"/>
        </w:rPr>
        <w:t>phyARM</w:t>
      </w:r>
      <w:proofErr w:type="spellEnd"/>
      <w:r w:rsidR="005D4512" w:rsidRPr="000B14DC">
        <w:rPr>
          <w:rFonts w:ascii="Times New Roman" w:eastAsiaTheme="minorEastAsia" w:hAnsi="Times New Roman" w:cs="Times New Roman"/>
        </w:rPr>
        <w:t xml:space="preserve">. </w:t>
      </w:r>
      <w:r w:rsidR="00751E98">
        <w:rPr>
          <w:rFonts w:ascii="Times New Roman" w:eastAsiaTheme="minorEastAsia" w:hAnsi="Times New Roman" w:cs="Times New Roman"/>
        </w:rPr>
        <w:t xml:space="preserve">Each element of the residual matrix </w:t>
      </w:r>
      <w:r w:rsidR="00751E98" w:rsidRPr="000B14DC">
        <w:rPr>
          <w:rFonts w:ascii="Times New Roman" w:eastAsiaTheme="minorEastAsia" w:hAnsi="Times New Roman" w:cs="Times New Roman"/>
          <w:b/>
          <w:bCs/>
        </w:rPr>
        <w:t>Ε</w:t>
      </w:r>
      <w:r w:rsidR="00751E98">
        <w:rPr>
          <w:rFonts w:ascii="Times New Roman" w:eastAsiaTheme="minorEastAsia" w:hAnsi="Times New Roman" w:cs="Times New Roman"/>
        </w:rPr>
        <w:t xml:space="preserve"> is computed as</w:t>
      </w:r>
    </w:p>
    <w:p w14:paraId="6DEE9D01" w14:textId="77777777" w:rsidR="00751E98" w:rsidRPr="001508F1" w:rsidRDefault="00000000" w:rsidP="00377B3A">
      <w:pPr>
        <w:spacing w:before="360" w:after="360" w:line="360" w:lineRule="auto"/>
        <w:rPr>
          <w:rFonts w:ascii="Times New Roman" w:eastAsiaTheme="minorEastAsia" w:hAnsi="Times New Roman" w:cs="Times New Roman"/>
          <w:i/>
          <w:iCs/>
        </w:rPr>
        <w:pPrChange w:id="46" w:author="Gabriel Nakamura" w:date="2022-06-25T10:58:00Z">
          <w:pPr>
            <w:spacing w:before="360" w:after="360"/>
          </w:pPr>
        </w:pPrChange>
      </w:pPr>
      <m:oMathPara>
        <m:oMath>
          <m:sSub>
            <m:sSubPr>
              <m:ctrlPr>
                <w:rPr>
                  <w:rFonts w:ascii="Cambria Math" w:hAnsi="Cambria Math" w:cs="Times New Roman"/>
                  <w:i/>
                  <w:iCs/>
                </w:rPr>
              </m:ctrlPr>
            </m:sSubPr>
            <m:e>
              <m:r>
                <m:rPr>
                  <m:nor/>
                </m:rPr>
                <w:rPr>
                  <w:rFonts w:ascii="Times New Roman" w:hAnsi="Times New Roman" w:cs="Times New Roman"/>
                  <w:iCs/>
                </w:rPr>
                <m:t>ε</m:t>
              </m:r>
            </m:e>
            <m:sub>
              <m:r>
                <m:rPr>
                  <m:nor/>
                </m:rPr>
                <w:rPr>
                  <w:rFonts w:ascii="Times New Roman" w:hAnsi="Times New Roman" w:cs="Times New Roman"/>
                  <w:iCs/>
                </w:rPr>
                <m:t>ik</m:t>
              </m:r>
            </m:sub>
          </m:sSub>
          <m:r>
            <m:rPr>
              <m:nor/>
            </m:rPr>
            <w:rPr>
              <w:rFonts w:ascii="Times New Roman" w:hAnsi="Times New Roman" w:cs="Times New Roman"/>
              <w:iCs/>
            </w:rPr>
            <m:t xml:space="preserve"> =</m:t>
          </m:r>
          <m:sSub>
            <m:sSubPr>
              <m:ctrlPr>
                <w:rPr>
                  <w:rFonts w:ascii="Cambria Math" w:hAnsi="Cambria Math" w:cs="Times New Roman"/>
                  <w:i/>
                  <w:iCs/>
                </w:rPr>
              </m:ctrlPr>
            </m:sSubPr>
            <m:e>
              <m:r>
                <m:rPr>
                  <m:nor/>
                </m:rPr>
                <w:rPr>
                  <w:rFonts w:ascii="Times New Roman" w:hAnsi="Times New Roman" w:cs="Times New Roman"/>
                  <w:iCs/>
                </w:rPr>
                <m:t xml:space="preserve"> w</m:t>
              </m:r>
            </m:e>
            <m:sub>
              <m:r>
                <m:rPr>
                  <m:nor/>
                </m:rPr>
                <w:rPr>
                  <w:rFonts w:ascii="Times New Roman" w:hAnsi="Times New Roman" w:cs="Times New Roman"/>
                  <w:iCs/>
                </w:rPr>
                <m:t>jk</m:t>
              </m:r>
            </m:sub>
          </m:sSub>
          <m:r>
            <m:rPr>
              <m:sty m:val="p"/>
            </m:rPr>
            <w:rPr>
              <w:rFonts w:ascii="Cambria Math" w:hAnsi="Cambria Math" w:cs="Times New Roman"/>
            </w:rPr>
            <m:t>-</m:t>
          </m:r>
          <m:nary>
            <m:naryPr>
              <m:chr m:val="∑"/>
              <m:limLoc m:val="subSup"/>
              <m:ctrlPr>
                <w:rPr>
                  <w:rFonts w:ascii="Cambria Math" w:hAnsi="Cambria Math" w:cs="Times New Roman"/>
                  <w:i/>
                  <w:iCs/>
                </w:rPr>
              </m:ctrlPr>
            </m:naryPr>
            <m:sub>
              <m:r>
                <m:rPr>
                  <m:nor/>
                </m:rPr>
                <w:rPr>
                  <w:rFonts w:ascii="Times New Roman" w:hAnsi="Times New Roman" w:cs="Times New Roman"/>
                  <w:iCs/>
                </w:rPr>
                <m:t>i=1</m:t>
              </m:r>
            </m:sub>
            <m:sup>
              <m:r>
                <m:rPr>
                  <m:nor/>
                </m:rPr>
                <w:rPr>
                  <w:rFonts w:ascii="Times New Roman" w:hAnsi="Times New Roman" w:cs="Times New Roman"/>
                  <w:iCs/>
                </w:rPr>
                <m:t>k</m:t>
              </m:r>
            </m:sup>
            <m:e>
              <m:d>
                <m:dPr>
                  <m:ctrlPr>
                    <w:rPr>
                      <w:rFonts w:ascii="Cambria Math" w:hAnsi="Cambria Math" w:cs="Times New Roman"/>
                      <w:i/>
                      <w:iCs/>
                    </w:rPr>
                  </m:ctrlPr>
                </m:dPr>
                <m:e>
                  <m:sSub>
                    <m:sSubPr>
                      <m:ctrlPr>
                        <w:rPr>
                          <w:rFonts w:ascii="Cambria Math" w:hAnsi="Cambria Math" w:cs="Times New Roman"/>
                          <w:i/>
                          <w:iCs/>
                        </w:rPr>
                      </m:ctrlPr>
                    </m:sSubPr>
                    <m:e>
                      <m:r>
                        <m:rPr>
                          <m:nor/>
                        </m:rPr>
                        <w:rPr>
                          <w:rFonts w:ascii="Times New Roman" w:hAnsi="Times New Roman" w:cs="Times New Roman"/>
                          <w:iCs/>
                        </w:rPr>
                        <m:t>χ</m:t>
                      </m:r>
                    </m:e>
                    <m:sub>
                      <m:r>
                        <m:rPr>
                          <m:nor/>
                        </m:rPr>
                        <w:rPr>
                          <w:rFonts w:ascii="Times New Roman" w:hAnsi="Times New Roman" w:cs="Times New Roman"/>
                          <w:iCs/>
                        </w:rPr>
                        <m:t>ij</m:t>
                      </m:r>
                    </m:sub>
                  </m:sSub>
                  <m:r>
                    <m:rPr>
                      <m:nor/>
                    </m:rPr>
                    <w:rPr>
                      <w:rFonts w:ascii="Times New Roman" w:hAnsi="Times New Roman" w:cs="Times New Roman"/>
                      <w:iCs/>
                    </w:rPr>
                    <m:t xml:space="preserve"> </m:t>
                  </m:r>
                  <m:sSub>
                    <m:sSubPr>
                      <m:ctrlPr>
                        <w:rPr>
                          <w:rFonts w:ascii="Cambria Math" w:hAnsi="Cambria Math" w:cs="Times New Roman"/>
                          <w:i/>
                          <w:iCs/>
                        </w:rPr>
                      </m:ctrlPr>
                    </m:sSubPr>
                    <m:e>
                      <m:r>
                        <m:rPr>
                          <m:nor/>
                        </m:rPr>
                        <w:rPr>
                          <w:rFonts w:ascii="Times New Roman" w:hAnsi="Times New Roman" w:cs="Times New Roman"/>
                          <w:iCs/>
                        </w:rPr>
                        <m:t>w</m:t>
                      </m:r>
                    </m:e>
                    <m:sub>
                      <m:r>
                        <m:rPr>
                          <m:nor/>
                        </m:rPr>
                        <w:rPr>
                          <w:rFonts w:ascii="Times New Roman" w:hAnsi="Times New Roman" w:cs="Times New Roman"/>
                          <w:iCs/>
                        </w:rPr>
                        <m:t>jk</m:t>
                      </m:r>
                    </m:sub>
                  </m:sSub>
                </m:e>
              </m:d>
            </m:e>
          </m:nary>
        </m:oMath>
      </m:oMathPara>
    </w:p>
    <w:p w14:paraId="1D58391D" w14:textId="77777777" w:rsidR="00FD2B1D" w:rsidRPr="00107057" w:rsidRDefault="001508F1" w:rsidP="00377B3A">
      <w:pPr>
        <w:spacing w:before="360" w:after="120" w:line="360" w:lineRule="auto"/>
        <w:rPr>
          <w:rFonts w:ascii="Times New Roman" w:hAnsi="Times New Roman" w:cs="Times New Roman"/>
        </w:rPr>
        <w:pPrChange w:id="47" w:author="Gabriel Nakamura" w:date="2022-06-25T10:58:00Z">
          <w:pPr>
            <w:spacing w:before="360" w:after="120"/>
          </w:pPr>
        </w:pPrChange>
      </w:pPr>
      <w:r w:rsidRPr="003B5C8A">
        <w:rPr>
          <w:rFonts w:ascii="Times New Roman" w:eastAsiaTheme="minorEastAsia" w:hAnsi="Times New Roman" w:cs="Times New Roman"/>
          <w:iCs/>
        </w:rPr>
        <w:t xml:space="preserve">As </w:t>
      </w:r>
      <w:r w:rsidR="00BC2A86" w:rsidRPr="003B5C8A">
        <w:rPr>
          <w:rFonts w:ascii="Times New Roman" w:eastAsiaTheme="minorEastAsia" w:hAnsi="Times New Roman" w:cs="Times New Roman"/>
          <w:iCs/>
        </w:rPr>
        <w:t xml:space="preserve">the importance of phylogenetic relationships to drive species distribution across sites increases, </w:t>
      </w:r>
      <w:r w:rsidR="00462A57" w:rsidRPr="003B5C8A">
        <w:rPr>
          <w:rFonts w:ascii="Times New Roman" w:eastAsiaTheme="minorEastAsia" w:hAnsi="Times New Roman" w:cs="Times New Roman"/>
          <w:iCs/>
        </w:rPr>
        <w:t xml:space="preserve">predicted </w:t>
      </w:r>
      <w:r w:rsidRPr="003B5C8A">
        <w:rPr>
          <w:rFonts w:ascii="Times New Roman" w:eastAsiaTheme="minorEastAsia" w:hAnsi="Times New Roman" w:cs="Times New Roman"/>
          <w:iCs/>
        </w:rPr>
        <w:t>species abundances/frequencies</w:t>
      </w:r>
      <w:r w:rsidR="00462A57">
        <w:rPr>
          <w:rFonts w:ascii="Times New Roman" w:eastAsiaTheme="minorEastAsia" w:hAnsi="Times New Roman" w:cs="Times New Roman"/>
          <w:iCs/>
        </w:rPr>
        <w:t xml:space="preserve"> tend to approximate the observed values, and </w:t>
      </w:r>
      <w:r w:rsidR="00462A57">
        <w:rPr>
          <w:rFonts w:ascii="Times New Roman" w:eastAsiaTheme="minorEastAsia" w:hAnsi="Times New Roman" w:cs="Times New Roman"/>
          <w:iCs/>
          <w:lang w:val="el-GR"/>
        </w:rPr>
        <w:t>ε</w:t>
      </w:r>
      <w:proofErr w:type="spellStart"/>
      <w:r w:rsidR="00462A57" w:rsidRPr="00462A57">
        <w:rPr>
          <w:rFonts w:ascii="Times New Roman" w:eastAsiaTheme="minorEastAsia" w:hAnsi="Times New Roman" w:cs="Times New Roman"/>
          <w:iCs/>
          <w:vertAlign w:val="subscript"/>
        </w:rPr>
        <w:t>ik</w:t>
      </w:r>
      <w:proofErr w:type="spellEnd"/>
      <w:r w:rsidR="00462A57">
        <w:rPr>
          <w:rFonts w:ascii="Times New Roman" w:eastAsiaTheme="minorEastAsia" w:hAnsi="Times New Roman" w:cs="Times New Roman"/>
          <w:iCs/>
        </w:rPr>
        <w:t xml:space="preserve"> tends to zero. </w:t>
      </w:r>
      <w:r w:rsidR="00462A57" w:rsidRPr="00E1534C">
        <w:rPr>
          <w:rFonts w:ascii="Times New Roman" w:eastAsiaTheme="minorEastAsia" w:hAnsi="Times New Roman" w:cs="Times New Roman"/>
          <w:iCs/>
          <w:highlight w:val="yellow"/>
        </w:rPr>
        <w:t>Thus, the mean square error (MS</w:t>
      </w:r>
      <w:r w:rsidR="00462A57" w:rsidRPr="00E1534C">
        <w:rPr>
          <w:rFonts w:ascii="Times New Roman" w:eastAsiaTheme="minorEastAsia" w:hAnsi="Times New Roman" w:cs="Times New Roman"/>
          <w:b/>
          <w:bCs/>
          <w:iCs/>
          <w:highlight w:val="yellow"/>
          <w:vertAlign w:val="subscript"/>
          <w:lang w:val="el-GR"/>
        </w:rPr>
        <w:t>Ε</w:t>
      </w:r>
      <w:r w:rsidR="00462A57" w:rsidRPr="00E1534C">
        <w:rPr>
          <w:rFonts w:ascii="Times New Roman" w:eastAsiaTheme="minorEastAsia" w:hAnsi="Times New Roman" w:cs="Times New Roman"/>
          <w:iCs/>
          <w:highlight w:val="yellow"/>
        </w:rPr>
        <w:t>) is expected to decrease.</w:t>
      </w:r>
      <w:r w:rsidR="00107057" w:rsidRPr="00E1534C">
        <w:rPr>
          <w:rFonts w:ascii="Times New Roman" w:eastAsiaTheme="minorEastAsia" w:hAnsi="Times New Roman" w:cs="Times New Roman"/>
          <w:iCs/>
          <w:highlight w:val="yellow"/>
        </w:rPr>
        <w:t xml:space="preserve"> At this point, we must remember that as </w:t>
      </w:r>
      <w:r w:rsidR="00107057" w:rsidRPr="00E1534C">
        <w:rPr>
          <w:rFonts w:ascii="Times New Roman" w:eastAsiaTheme="minorEastAsia" w:hAnsi="Times New Roman" w:cs="Times New Roman"/>
          <w:iCs/>
          <w:highlight w:val="yellow"/>
          <w:lang w:val="el-GR"/>
        </w:rPr>
        <w:t>ρ</w:t>
      </w:r>
      <w:r w:rsidR="00107057" w:rsidRPr="00E1534C">
        <w:rPr>
          <w:rFonts w:ascii="Times New Roman" w:eastAsiaTheme="minorEastAsia" w:hAnsi="Times New Roman" w:cs="Times New Roman"/>
          <w:iCs/>
          <w:highlight w:val="yellow"/>
        </w:rPr>
        <w:t xml:space="preserve"> value used to define </w:t>
      </w:r>
      <w:r w:rsidR="00107057" w:rsidRPr="00E1534C">
        <w:rPr>
          <w:rFonts w:ascii="Times New Roman" w:eastAsiaTheme="minorEastAsia" w:hAnsi="Times New Roman" w:cs="Times New Roman"/>
          <w:b/>
          <w:bCs/>
          <w:iCs/>
          <w:highlight w:val="yellow"/>
        </w:rPr>
        <w:t>X</w:t>
      </w:r>
      <w:r w:rsidR="00107057" w:rsidRPr="00E1534C">
        <w:rPr>
          <w:rFonts w:ascii="Times New Roman" w:eastAsiaTheme="minorEastAsia" w:hAnsi="Times New Roman" w:cs="Times New Roman"/>
          <w:iCs/>
          <w:highlight w:val="yellow"/>
        </w:rPr>
        <w:t xml:space="preserve"> tends to zero, </w:t>
      </w:r>
      <w:r w:rsidR="00107057" w:rsidRPr="00E1534C">
        <w:rPr>
          <w:rFonts w:ascii="Times New Roman" w:eastAsiaTheme="minorEastAsia" w:hAnsi="Times New Roman" w:cs="Times New Roman"/>
          <w:b/>
          <w:bCs/>
          <w:iCs/>
          <w:highlight w:val="yellow"/>
        </w:rPr>
        <w:t>X</w:t>
      </w:r>
      <w:r w:rsidR="00107057" w:rsidRPr="00E1534C">
        <w:rPr>
          <w:rFonts w:ascii="Times New Roman" w:eastAsiaTheme="minorEastAsia" w:hAnsi="Times New Roman" w:cs="Times New Roman"/>
          <w:iCs/>
          <w:highlight w:val="yellow"/>
        </w:rPr>
        <w:t xml:space="preserve"> approximates identity matrix </w:t>
      </w:r>
      <w:r w:rsidR="00107057" w:rsidRPr="00E1534C">
        <w:rPr>
          <w:rFonts w:ascii="Times New Roman" w:eastAsiaTheme="minorEastAsia" w:hAnsi="Times New Roman" w:cs="Times New Roman"/>
          <w:b/>
          <w:bCs/>
          <w:iCs/>
          <w:highlight w:val="yellow"/>
        </w:rPr>
        <w:t xml:space="preserve">I </w:t>
      </w:r>
      <w:r w:rsidR="00107057" w:rsidRPr="00E1534C">
        <w:rPr>
          <w:rFonts w:ascii="Times New Roman" w:eastAsiaTheme="minorEastAsia" w:hAnsi="Times New Roman" w:cs="Times New Roman"/>
          <w:iCs/>
          <w:highlight w:val="yellow"/>
        </w:rPr>
        <w:t xml:space="preserve">(see </w:t>
      </w:r>
      <w:r w:rsidR="00107057" w:rsidRPr="00E1534C">
        <w:rPr>
          <w:rFonts w:ascii="Times New Roman" w:hAnsi="Times New Roman" w:cs="Times New Roman"/>
          <w:i/>
          <w:iCs/>
          <w:highlight w:val="yellow"/>
        </w:rPr>
        <w:t xml:space="preserve">PFW and </w:t>
      </w:r>
      <w:proofErr w:type="spellStart"/>
      <w:r w:rsidR="00107057" w:rsidRPr="00E1534C">
        <w:rPr>
          <w:rFonts w:ascii="Times New Roman" w:hAnsi="Times New Roman" w:cs="Times New Roman"/>
          <w:i/>
          <w:iCs/>
          <w:highlight w:val="yellow"/>
        </w:rPr>
        <w:t>Grafen’s</w:t>
      </w:r>
      <w:proofErr w:type="spellEnd"/>
      <w:r w:rsidR="00107057" w:rsidRPr="00E1534C">
        <w:rPr>
          <w:rFonts w:ascii="Times New Roman" w:hAnsi="Times New Roman" w:cs="Times New Roman"/>
          <w:i/>
          <w:iCs/>
          <w:highlight w:val="yellow"/>
        </w:rPr>
        <w:t xml:space="preserve"> branch length transformation</w:t>
      </w:r>
      <w:r w:rsidR="00107057" w:rsidRPr="00E1534C">
        <w:rPr>
          <w:rFonts w:ascii="Times New Roman" w:eastAsiaTheme="minorEastAsia" w:hAnsi="Times New Roman" w:cs="Times New Roman"/>
          <w:iCs/>
          <w:highlight w:val="yellow"/>
        </w:rPr>
        <w:t>), which leads MS</w:t>
      </w:r>
      <w:r w:rsidR="00107057" w:rsidRPr="00E1534C">
        <w:rPr>
          <w:rFonts w:ascii="Times New Roman" w:eastAsiaTheme="minorEastAsia" w:hAnsi="Times New Roman" w:cs="Times New Roman"/>
          <w:b/>
          <w:bCs/>
          <w:iCs/>
          <w:highlight w:val="yellow"/>
          <w:vertAlign w:val="subscript"/>
        </w:rPr>
        <w:t>E</w:t>
      </w:r>
      <w:r w:rsidR="00107057" w:rsidRPr="00E1534C">
        <w:rPr>
          <w:rFonts w:ascii="Times New Roman" w:eastAsiaTheme="minorEastAsia" w:hAnsi="Times New Roman" w:cs="Times New Roman"/>
          <w:iCs/>
          <w:highlight w:val="yellow"/>
        </w:rPr>
        <w:t xml:space="preserve"> to </w:t>
      </w:r>
      <w:r w:rsidR="009B7D8D" w:rsidRPr="00E1534C">
        <w:rPr>
          <w:rFonts w:ascii="Times New Roman" w:eastAsiaTheme="minorEastAsia" w:hAnsi="Times New Roman" w:cs="Times New Roman"/>
          <w:iCs/>
          <w:highlight w:val="yellow"/>
        </w:rPr>
        <w:t xml:space="preserve">tend to </w:t>
      </w:r>
      <w:r w:rsidR="00107057" w:rsidRPr="00E1534C">
        <w:rPr>
          <w:rFonts w:ascii="Times New Roman" w:eastAsiaTheme="minorEastAsia" w:hAnsi="Times New Roman" w:cs="Times New Roman"/>
          <w:iCs/>
          <w:highlight w:val="yellow"/>
        </w:rPr>
        <w:t>zero</w:t>
      </w:r>
      <w:r w:rsidR="00D111BC">
        <w:rPr>
          <w:rFonts w:ascii="Times New Roman" w:eastAsiaTheme="minorEastAsia" w:hAnsi="Times New Roman" w:cs="Times New Roman"/>
          <w:iCs/>
          <w:highlight w:val="yellow"/>
        </w:rPr>
        <w:t>, and therefore the respective R</w:t>
      </w:r>
      <w:r w:rsidR="00D111BC" w:rsidRPr="00D111BC">
        <w:rPr>
          <w:rFonts w:ascii="Times New Roman" w:eastAsiaTheme="minorEastAsia" w:hAnsi="Times New Roman" w:cs="Times New Roman"/>
          <w:iCs/>
          <w:highlight w:val="yellow"/>
          <w:vertAlign w:val="superscript"/>
        </w:rPr>
        <w:t>2</w:t>
      </w:r>
      <w:r w:rsidR="00D111BC">
        <w:rPr>
          <w:rFonts w:ascii="Times New Roman" w:eastAsiaTheme="minorEastAsia" w:hAnsi="Times New Roman" w:cs="Times New Roman"/>
          <w:iCs/>
          <w:highlight w:val="yellow"/>
        </w:rPr>
        <w:t xml:space="preserve"> to tend to unity</w:t>
      </w:r>
      <w:r w:rsidR="009B7D8D" w:rsidRPr="00E1534C">
        <w:rPr>
          <w:rFonts w:ascii="Times New Roman" w:eastAsiaTheme="minorEastAsia" w:hAnsi="Times New Roman" w:cs="Times New Roman"/>
          <w:iCs/>
          <w:highlight w:val="yellow"/>
        </w:rPr>
        <w:t>.</w:t>
      </w:r>
      <w:r w:rsidR="00284677" w:rsidRPr="00E1534C">
        <w:rPr>
          <w:rFonts w:ascii="Times New Roman" w:eastAsiaTheme="minorEastAsia" w:hAnsi="Times New Roman" w:cs="Times New Roman"/>
          <w:iCs/>
          <w:highlight w:val="yellow"/>
        </w:rPr>
        <w:t xml:space="preserve"> This </w:t>
      </w:r>
      <w:r w:rsidR="003A24C2" w:rsidRPr="00E1534C">
        <w:rPr>
          <w:rFonts w:ascii="Times New Roman" w:eastAsiaTheme="minorEastAsia" w:hAnsi="Times New Roman" w:cs="Times New Roman"/>
          <w:iCs/>
          <w:highlight w:val="yellow"/>
        </w:rPr>
        <w:t>point will be relevant in further considerations on statistical approaches.</w:t>
      </w:r>
    </w:p>
    <w:p w14:paraId="5C93C6EE" w14:textId="77777777" w:rsidR="00AC0FA1" w:rsidRPr="00D111BC" w:rsidRDefault="00AC0FA1" w:rsidP="00377B3A">
      <w:pPr>
        <w:spacing w:before="360" w:after="120" w:line="360" w:lineRule="auto"/>
        <w:rPr>
          <w:rFonts w:ascii="Times New Roman" w:eastAsiaTheme="minorEastAsia" w:hAnsi="Times New Roman" w:cs="Times New Roman"/>
          <w:i/>
          <w:highlight w:val="yellow"/>
        </w:rPr>
        <w:pPrChange w:id="48" w:author="Gabriel Nakamura" w:date="2022-06-25T10:58:00Z">
          <w:pPr>
            <w:spacing w:before="360" w:after="120"/>
          </w:pPr>
        </w:pPrChange>
      </w:pPr>
      <w:r w:rsidRPr="00D111BC">
        <w:rPr>
          <w:rFonts w:ascii="Times New Roman" w:eastAsiaTheme="minorEastAsia" w:hAnsi="Times New Roman" w:cs="Times New Roman"/>
          <w:i/>
          <w:highlight w:val="yellow"/>
        </w:rPr>
        <w:t>Statistical tests</w:t>
      </w:r>
    </w:p>
    <w:p w14:paraId="2C43778C" w14:textId="77777777" w:rsidR="00284CE0" w:rsidRPr="00284CE0" w:rsidRDefault="00284CE0" w:rsidP="00377B3A">
      <w:pPr>
        <w:spacing w:line="360" w:lineRule="auto"/>
        <w:rPr>
          <w:rFonts w:ascii="Times New Roman" w:eastAsiaTheme="minorEastAsia" w:hAnsi="Times New Roman" w:cs="Times New Roman"/>
          <w:iCs/>
          <w:highlight w:val="yellow"/>
        </w:rPr>
        <w:pPrChange w:id="49" w:author="Gabriel Nakamura" w:date="2022-06-25T10:58:00Z">
          <w:pPr/>
        </w:pPrChange>
      </w:pPr>
      <w:r w:rsidRPr="00D111BC">
        <w:rPr>
          <w:rFonts w:ascii="Times New Roman" w:eastAsiaTheme="minorEastAsia" w:hAnsi="Times New Roman" w:cs="Times New Roman"/>
          <w:iCs/>
          <w:highlight w:val="yellow"/>
        </w:rPr>
        <w:lastRenderedPageBreak/>
        <w:t xml:space="preserve">For any </w:t>
      </w:r>
      <w:r w:rsidRPr="00D111BC">
        <w:rPr>
          <w:rFonts w:ascii="Times New Roman" w:eastAsiaTheme="minorEastAsia" w:hAnsi="Times New Roman" w:cs="Times New Roman"/>
          <w:iCs/>
          <w:highlight w:val="yellow"/>
          <w:lang w:val="el-GR"/>
        </w:rPr>
        <w:t>ρ</w:t>
      </w:r>
      <w:r w:rsidRPr="00D111BC">
        <w:rPr>
          <w:rFonts w:ascii="Times New Roman" w:eastAsiaTheme="minorEastAsia" w:hAnsi="Times New Roman" w:cs="Times New Roman"/>
          <w:iCs/>
          <w:highlight w:val="yellow"/>
        </w:rPr>
        <w:t xml:space="preserve"> value used to define matrix </w:t>
      </w:r>
      <w:r w:rsidRPr="00D111BC">
        <w:rPr>
          <w:rFonts w:ascii="Times New Roman" w:eastAsiaTheme="minorEastAsia" w:hAnsi="Times New Roman" w:cs="Times New Roman"/>
          <w:b/>
          <w:bCs/>
          <w:iCs/>
          <w:highlight w:val="yellow"/>
        </w:rPr>
        <w:t>X</w:t>
      </w:r>
      <w:r w:rsidRPr="00D111BC">
        <w:rPr>
          <w:rFonts w:ascii="Times New Roman" w:eastAsiaTheme="minorEastAsia" w:hAnsi="Times New Roman" w:cs="Times New Roman"/>
          <w:iCs/>
          <w:highlight w:val="yellow"/>
        </w:rPr>
        <w:t xml:space="preserve">, </w:t>
      </w:r>
      <w:r w:rsidR="00FC35E0" w:rsidRPr="00D111BC">
        <w:rPr>
          <w:rFonts w:ascii="Times New Roman" w:eastAsiaTheme="minorEastAsia" w:hAnsi="Times New Roman" w:cs="Times New Roman"/>
          <w:iCs/>
          <w:highlight w:val="yellow"/>
        </w:rPr>
        <w:t xml:space="preserve">a </w:t>
      </w:r>
      <w:r w:rsidRPr="00D111BC">
        <w:rPr>
          <w:rFonts w:ascii="Times New Roman" w:eastAsiaTheme="minorEastAsia" w:hAnsi="Times New Roman" w:cs="Times New Roman"/>
          <w:iCs/>
          <w:highlight w:val="yellow"/>
        </w:rPr>
        <w:t xml:space="preserve">null model-based </w:t>
      </w:r>
      <w:r w:rsidR="00FC35E0" w:rsidRPr="00D111BC">
        <w:rPr>
          <w:rFonts w:ascii="Times New Roman" w:eastAsiaTheme="minorEastAsia" w:hAnsi="Times New Roman" w:cs="Times New Roman"/>
          <w:iCs/>
          <w:highlight w:val="yellow"/>
        </w:rPr>
        <w:t xml:space="preserve">hypothesis </w:t>
      </w:r>
      <w:r w:rsidRPr="00D111BC">
        <w:rPr>
          <w:rFonts w:ascii="Times New Roman" w:eastAsiaTheme="minorEastAsia" w:hAnsi="Times New Roman" w:cs="Times New Roman"/>
          <w:iCs/>
          <w:highlight w:val="yellow"/>
        </w:rPr>
        <w:t>test can be performed to</w:t>
      </w:r>
      <w:r w:rsidR="00AC0FA1" w:rsidRPr="00D111BC">
        <w:rPr>
          <w:rFonts w:ascii="Times New Roman" w:eastAsiaTheme="minorEastAsia" w:hAnsi="Times New Roman" w:cs="Times New Roman"/>
          <w:iCs/>
          <w:highlight w:val="yellow"/>
        </w:rPr>
        <w:t xml:space="preserve"> evaluat</w:t>
      </w:r>
      <w:r w:rsidRPr="00D111BC">
        <w:rPr>
          <w:rFonts w:ascii="Times New Roman" w:eastAsiaTheme="minorEastAsia" w:hAnsi="Times New Roman" w:cs="Times New Roman"/>
          <w:iCs/>
          <w:highlight w:val="yellow"/>
        </w:rPr>
        <w:t>e</w:t>
      </w:r>
      <w:r w:rsidR="00AC0FA1" w:rsidRPr="00D111BC">
        <w:rPr>
          <w:rFonts w:ascii="Times New Roman" w:eastAsiaTheme="minorEastAsia" w:hAnsi="Times New Roman" w:cs="Times New Roman"/>
          <w:iCs/>
          <w:highlight w:val="yellow"/>
        </w:rPr>
        <w:t xml:space="preserve"> the influence of phylogenetic relationships on the distribution of species across the sites</w:t>
      </w:r>
      <w:del w:id="50" w:author="Gabriel Nakamura" w:date="2019-09-26T10:08:00Z">
        <w:r w:rsidR="00AC0FA1" w:rsidRPr="00D111BC" w:rsidDel="00D9155F">
          <w:rPr>
            <w:rFonts w:ascii="Times New Roman" w:eastAsiaTheme="minorEastAsia" w:hAnsi="Times New Roman" w:cs="Times New Roman"/>
            <w:iCs/>
            <w:highlight w:val="yellow"/>
          </w:rPr>
          <w:delText xml:space="preserve"> can be implemented</w:delText>
        </w:r>
      </w:del>
      <w:r w:rsidRPr="00D111BC">
        <w:rPr>
          <w:rFonts w:ascii="Times New Roman" w:eastAsiaTheme="minorEastAsia" w:hAnsi="Times New Roman" w:cs="Times New Roman"/>
          <w:iCs/>
          <w:highlight w:val="yellow"/>
        </w:rPr>
        <w:t xml:space="preserve">. </w:t>
      </w:r>
      <w:r w:rsidR="00AC0FA1" w:rsidRPr="00D111BC">
        <w:rPr>
          <w:rFonts w:ascii="Times New Roman" w:eastAsiaTheme="minorEastAsia" w:hAnsi="Times New Roman" w:cs="Times New Roman"/>
          <w:iCs/>
          <w:highlight w:val="yellow"/>
        </w:rPr>
        <w:t xml:space="preserve">The </w:t>
      </w:r>
      <w:r w:rsidRPr="00D111BC">
        <w:rPr>
          <w:rFonts w:ascii="Times New Roman" w:eastAsiaTheme="minorEastAsia" w:hAnsi="Times New Roman" w:cs="Times New Roman"/>
          <w:iCs/>
          <w:highlight w:val="yellow"/>
        </w:rPr>
        <w:t xml:space="preserve">null </w:t>
      </w:r>
      <w:r w:rsidR="00AC0FA1" w:rsidRPr="00D111BC">
        <w:rPr>
          <w:rFonts w:ascii="Times New Roman" w:eastAsiaTheme="minorEastAsia" w:hAnsi="Times New Roman" w:cs="Times New Roman"/>
          <w:iCs/>
          <w:highlight w:val="yellow"/>
        </w:rPr>
        <w:t>h</w:t>
      </w:r>
      <w:r w:rsidR="00483B9F" w:rsidRPr="00D111BC">
        <w:rPr>
          <w:rFonts w:ascii="Times New Roman" w:eastAsiaTheme="minorEastAsia" w:hAnsi="Times New Roman" w:cs="Times New Roman"/>
          <w:iCs/>
          <w:highlight w:val="yellow"/>
        </w:rPr>
        <w:t xml:space="preserve">ypothesis </w:t>
      </w:r>
      <w:r w:rsidR="00502696" w:rsidRPr="00D111BC">
        <w:rPr>
          <w:rFonts w:ascii="Times New Roman" w:eastAsiaTheme="minorEastAsia" w:hAnsi="Times New Roman" w:cs="Times New Roman"/>
          <w:iCs/>
          <w:highlight w:val="yellow"/>
        </w:rPr>
        <w:t>H</w:t>
      </w:r>
      <w:r w:rsidR="00502696" w:rsidRPr="00D111BC">
        <w:rPr>
          <w:rFonts w:ascii="Times New Roman" w:eastAsiaTheme="minorEastAsia" w:hAnsi="Times New Roman" w:cs="Times New Roman"/>
          <w:iCs/>
          <w:highlight w:val="yellow"/>
          <w:vertAlign w:val="subscript"/>
        </w:rPr>
        <w:t>0</w:t>
      </w:r>
      <w:r w:rsidR="00502696" w:rsidRPr="00D111BC">
        <w:rPr>
          <w:rFonts w:ascii="Times New Roman" w:eastAsiaTheme="minorEastAsia" w:hAnsi="Times New Roman" w:cs="Times New Roman"/>
          <w:iCs/>
          <w:highlight w:val="yellow"/>
        </w:rPr>
        <w:t xml:space="preserve"> </w:t>
      </w:r>
      <w:r w:rsidR="00483B9F" w:rsidRPr="00D111BC">
        <w:rPr>
          <w:rFonts w:ascii="Times New Roman" w:eastAsiaTheme="minorEastAsia" w:hAnsi="Times New Roman" w:cs="Times New Roman"/>
          <w:iCs/>
          <w:highlight w:val="yellow"/>
        </w:rPr>
        <w:t xml:space="preserve">of </w:t>
      </w:r>
      <w:r w:rsidRPr="00D111BC">
        <w:rPr>
          <w:rFonts w:ascii="Times New Roman" w:eastAsiaTheme="minorEastAsia" w:hAnsi="Times New Roman" w:cs="Times New Roman"/>
          <w:iCs/>
          <w:highlight w:val="yellow"/>
        </w:rPr>
        <w:t>no</w:t>
      </w:r>
      <w:r w:rsidR="00483B9F" w:rsidRPr="00D111BC">
        <w:rPr>
          <w:rFonts w:ascii="Times New Roman" w:eastAsiaTheme="minorEastAsia" w:hAnsi="Times New Roman" w:cs="Times New Roman"/>
          <w:iCs/>
          <w:highlight w:val="yellow"/>
        </w:rPr>
        <w:t xml:space="preserve"> effect of phylogeny on species distribution across sites can be tested </w:t>
      </w:r>
      <w:r w:rsidR="000777B8" w:rsidRPr="00D111BC">
        <w:rPr>
          <w:rFonts w:ascii="Times New Roman" w:eastAsiaTheme="minorEastAsia" w:hAnsi="Times New Roman" w:cs="Times New Roman"/>
          <w:iCs/>
          <w:highlight w:val="yellow"/>
        </w:rPr>
        <w:t xml:space="preserve">as follows: 1) </w:t>
      </w:r>
      <w:r w:rsidR="00502696" w:rsidRPr="00D111BC">
        <w:rPr>
          <w:rFonts w:ascii="Times New Roman" w:eastAsiaTheme="minorEastAsia" w:hAnsi="Times New Roman" w:cs="Times New Roman"/>
          <w:iCs/>
          <w:highlight w:val="yellow"/>
          <w:lang w:val="en-GB"/>
        </w:rPr>
        <w:t>C</w:t>
      </w:r>
      <w:r w:rsidR="000777B8" w:rsidRPr="00D111BC">
        <w:rPr>
          <w:rFonts w:ascii="Times New Roman" w:eastAsiaTheme="minorEastAsia" w:hAnsi="Times New Roman" w:cs="Times New Roman"/>
          <w:iCs/>
          <w:highlight w:val="yellow"/>
          <w:lang w:val="en-GB"/>
        </w:rPr>
        <w:t>ompute a</w:t>
      </w:r>
      <w:r w:rsidR="00502696" w:rsidRPr="00D111BC">
        <w:rPr>
          <w:rFonts w:ascii="Times New Roman" w:eastAsiaTheme="minorEastAsia" w:hAnsi="Times New Roman" w:cs="Times New Roman"/>
          <w:iCs/>
          <w:highlight w:val="yellow"/>
          <w:lang w:val="en-GB"/>
        </w:rPr>
        <w:t xml:space="preserve">n observed F </w:t>
      </w:r>
      <w:r w:rsidR="000777B8" w:rsidRPr="00D111BC">
        <w:rPr>
          <w:rFonts w:ascii="Times New Roman" w:eastAsiaTheme="minorEastAsia" w:hAnsi="Times New Roman" w:cs="Times New Roman"/>
          <w:iCs/>
          <w:highlight w:val="yellow"/>
          <w:lang w:val="en-GB"/>
        </w:rPr>
        <w:t xml:space="preserve">statistic </w:t>
      </w:r>
      <w:r w:rsidR="00502696" w:rsidRPr="00D111BC">
        <w:rPr>
          <w:rFonts w:ascii="Times New Roman" w:eastAsiaTheme="minorEastAsia" w:hAnsi="Times New Roman" w:cs="Times New Roman"/>
          <w:iCs/>
          <w:highlight w:val="yellow"/>
          <w:lang w:val="en-GB"/>
        </w:rPr>
        <w:t>(</w:t>
      </w:r>
      <w:proofErr w:type="spellStart"/>
      <w:r w:rsidR="00502696" w:rsidRPr="00D111BC">
        <w:rPr>
          <w:rFonts w:ascii="Times New Roman" w:eastAsiaTheme="minorEastAsia" w:hAnsi="Times New Roman" w:cs="Times New Roman"/>
          <w:iCs/>
          <w:highlight w:val="yellow"/>
          <w:lang w:val="en-GB"/>
        </w:rPr>
        <w:t>F</w:t>
      </w:r>
      <w:r w:rsidR="00502696" w:rsidRPr="00D111BC">
        <w:rPr>
          <w:rFonts w:ascii="Times New Roman" w:eastAsiaTheme="minorEastAsia" w:hAnsi="Times New Roman" w:cs="Times New Roman"/>
          <w:iCs/>
          <w:highlight w:val="yellow"/>
          <w:vertAlign w:val="subscript"/>
          <w:lang w:val="en-GB"/>
        </w:rPr>
        <w:t>Obs</w:t>
      </w:r>
      <w:proofErr w:type="spellEnd"/>
      <w:r w:rsidR="00502696" w:rsidRPr="00D111BC">
        <w:rPr>
          <w:rFonts w:ascii="Times New Roman" w:eastAsiaTheme="minorEastAsia" w:hAnsi="Times New Roman" w:cs="Times New Roman"/>
          <w:iCs/>
          <w:highlight w:val="yellow"/>
          <w:lang w:val="en-GB"/>
        </w:rPr>
        <w:t>)</w:t>
      </w:r>
      <w:r w:rsidR="00502696" w:rsidRPr="00D111BC">
        <w:rPr>
          <w:rFonts w:ascii="Times New Roman" w:eastAsiaTheme="minorEastAsia" w:hAnsi="Times New Roman" w:cs="Times New Roman"/>
          <w:iCs/>
          <w:highlight w:val="yellow"/>
          <w:vertAlign w:val="subscript"/>
          <w:lang w:val="en-GB"/>
        </w:rPr>
        <w:t xml:space="preserve"> </w:t>
      </w:r>
      <w:r w:rsidRPr="00D111BC">
        <w:rPr>
          <w:rFonts w:ascii="Times New Roman" w:eastAsiaTheme="minorEastAsia" w:hAnsi="Times New Roman" w:cs="Times New Roman"/>
          <w:iCs/>
          <w:highlight w:val="yellow"/>
          <w:lang w:val="en-GB"/>
        </w:rPr>
        <w:t xml:space="preserve">for a model built using a given </w:t>
      </w:r>
      <w:r w:rsidR="00FC35E0" w:rsidRPr="00D111BC">
        <w:rPr>
          <w:rFonts w:ascii="Times New Roman" w:eastAsiaTheme="minorEastAsia" w:hAnsi="Times New Roman" w:cs="Times New Roman"/>
          <w:iCs/>
          <w:highlight w:val="yellow"/>
          <w:lang w:val="el-GR"/>
        </w:rPr>
        <w:t>ρ</w:t>
      </w:r>
      <w:r w:rsidRPr="00D111BC">
        <w:rPr>
          <w:rFonts w:ascii="Times New Roman" w:eastAsiaTheme="minorEastAsia" w:hAnsi="Times New Roman" w:cs="Times New Roman"/>
          <w:iCs/>
          <w:highlight w:val="yellow"/>
          <w:lang w:val="en-GB"/>
        </w:rPr>
        <w:t xml:space="preserve"> value to define a </w:t>
      </w:r>
      <w:r w:rsidRPr="00D111BC">
        <w:rPr>
          <w:rFonts w:ascii="Times New Roman" w:eastAsiaTheme="minorEastAsia" w:hAnsi="Times New Roman" w:cs="Times New Roman"/>
          <w:b/>
          <w:bCs/>
          <w:iCs/>
          <w:highlight w:val="yellow"/>
          <w:lang w:val="en-GB"/>
        </w:rPr>
        <w:t>X</w:t>
      </w:r>
      <w:r w:rsidRPr="00D111BC">
        <w:rPr>
          <w:rFonts w:ascii="Times New Roman" w:eastAsiaTheme="minorEastAsia" w:hAnsi="Times New Roman" w:cs="Times New Roman"/>
          <w:iCs/>
          <w:highlight w:val="yellow"/>
          <w:lang w:val="en-GB"/>
        </w:rPr>
        <w:t xml:space="preserve"> matrix </w:t>
      </w:r>
      <w:r w:rsidR="000777B8" w:rsidRPr="00D111BC">
        <w:rPr>
          <w:rFonts w:ascii="Times New Roman" w:eastAsiaTheme="minorEastAsia" w:hAnsi="Times New Roman" w:cs="Times New Roman"/>
          <w:iCs/>
          <w:highlight w:val="yellow"/>
          <w:lang w:val="en-GB"/>
        </w:rPr>
        <w:t>as</w:t>
      </w:r>
      <w:r w:rsidRPr="00284CE0">
        <w:rPr>
          <w:rFonts w:ascii="Helvetica" w:eastAsia="Times New Roman" w:hAnsi="Helvetica" w:cs="Times New Roman"/>
          <w:color w:val="FFFFFF"/>
          <w:sz w:val="18"/>
          <w:szCs w:val="18"/>
          <w:highlight w:val="yellow"/>
          <w:lang w:eastAsia="pt-BR"/>
        </w:rPr>
        <w:t>s</w:t>
      </w:r>
    </w:p>
    <w:p w14:paraId="334DFC98" w14:textId="77777777" w:rsidR="000777B8" w:rsidRPr="00D111BC" w:rsidRDefault="00000000" w:rsidP="00377B3A">
      <w:pPr>
        <w:spacing w:before="360" w:after="360" w:line="360" w:lineRule="auto"/>
        <w:rPr>
          <w:rFonts w:ascii="Times New Roman" w:hAnsi="Times New Roman" w:cs="Times New Roman"/>
          <w:i/>
          <w:iCs/>
          <w:highlight w:val="yellow"/>
          <w:lang w:val="pt-BR"/>
        </w:rPr>
        <w:pPrChange w:id="51" w:author="Gabriel Nakamura" w:date="2022-06-25T10:58:00Z">
          <w:pPr>
            <w:spacing w:before="360" w:after="360"/>
          </w:pPr>
        </w:pPrChange>
      </w:pPr>
      <m:oMathPara>
        <m:oMath>
          <m:sSub>
            <m:sSubPr>
              <m:ctrlPr>
                <w:rPr>
                  <w:rFonts w:ascii="Cambria Math" w:hAnsi="Cambria Math" w:cs="Times New Roman"/>
                  <w:highlight w:val="yellow"/>
                </w:rPr>
              </m:ctrlPr>
            </m:sSubPr>
            <m:e>
              <m:r>
                <m:rPr>
                  <m:nor/>
                </m:rPr>
                <w:rPr>
                  <w:rFonts w:ascii="Times New Roman" w:hAnsi="Times New Roman" w:cs="Times New Roman"/>
                  <w:highlight w:val="yellow"/>
                  <w:lang w:val="pt-BR"/>
                </w:rPr>
                <m:t>F</m:t>
              </m:r>
            </m:e>
            <m:sub>
              <m:r>
                <m:rPr>
                  <m:nor/>
                </m:rPr>
                <w:rPr>
                  <w:rFonts w:ascii="Times New Roman" w:hAnsi="Times New Roman" w:cs="Times New Roman"/>
                  <w:highlight w:val="yellow"/>
                  <w:lang w:val="pt-BR"/>
                </w:rPr>
                <m:t>Obs</m:t>
              </m:r>
            </m:sub>
          </m:sSub>
          <m:r>
            <m:rPr>
              <m:nor/>
            </m:rPr>
            <w:rPr>
              <w:rFonts w:ascii="Times New Roman" w:hAnsi="Times New Roman" w:cs="Times New Roman"/>
              <w:iCs/>
              <w:highlight w:val="yellow"/>
              <w:lang w:val="pt-BR"/>
            </w:rPr>
            <m:t xml:space="preserve">= </m:t>
          </m:r>
          <m:f>
            <m:fPr>
              <m:ctrlPr>
                <w:rPr>
                  <w:rFonts w:ascii="Cambria Math" w:hAnsi="Cambria Math" w:cs="Times New Roman"/>
                  <w:highlight w:val="yellow"/>
                </w:rPr>
              </m:ctrlPr>
            </m:fPr>
            <m:num>
              <m:sSub>
                <m:sSubPr>
                  <m:ctrlPr>
                    <w:rPr>
                      <w:rFonts w:ascii="Cambria Math" w:hAnsi="Cambria Math" w:cs="Times New Roman"/>
                      <w:highlight w:val="yellow"/>
                    </w:rPr>
                  </m:ctrlPr>
                </m:sSubPr>
                <m:e>
                  <m:r>
                    <m:rPr>
                      <m:nor/>
                    </m:rPr>
                    <w:rPr>
                      <w:rFonts w:ascii="Times New Roman" w:hAnsi="Times New Roman" w:cs="Times New Roman"/>
                      <w:highlight w:val="yellow"/>
                      <w:lang w:val="pt-BR"/>
                    </w:rPr>
                    <m:t>MS</m:t>
                  </m:r>
                </m:e>
                <m:sub>
                  <m:r>
                    <m:rPr>
                      <m:nor/>
                    </m:rPr>
                    <w:rPr>
                      <w:rFonts w:ascii="Times New Roman" w:hAnsi="Times New Roman" w:cs="Times New Roman"/>
                      <w:b/>
                      <w:bCs/>
                      <w:highlight w:val="yellow"/>
                      <w:lang w:val="pt-BR"/>
                    </w:rPr>
                    <m:t>XW</m:t>
                  </m:r>
                </m:sub>
              </m:sSub>
            </m:num>
            <m:den>
              <m:sSub>
                <m:sSubPr>
                  <m:ctrlPr>
                    <w:rPr>
                      <w:rFonts w:ascii="Cambria Math" w:hAnsi="Cambria Math" w:cs="Times New Roman"/>
                      <w:highlight w:val="yellow"/>
                    </w:rPr>
                  </m:ctrlPr>
                </m:sSubPr>
                <m:e>
                  <m:r>
                    <m:rPr>
                      <m:nor/>
                    </m:rPr>
                    <w:rPr>
                      <w:rFonts w:ascii="Times New Roman" w:hAnsi="Times New Roman" w:cs="Times New Roman"/>
                      <w:highlight w:val="yellow"/>
                      <w:lang w:val="pt-BR"/>
                    </w:rPr>
                    <m:t>MS</m:t>
                  </m:r>
                </m:e>
                <m:sub>
                  <m:r>
                    <m:rPr>
                      <m:nor/>
                    </m:rPr>
                    <w:rPr>
                      <w:rFonts w:ascii="Times New Roman" w:hAnsi="Times New Roman" w:cs="Times New Roman"/>
                      <w:b/>
                      <w:bCs/>
                      <w:highlight w:val="yellow"/>
                      <w:lang w:val="pt-BR"/>
                    </w:rPr>
                    <m:t>E</m:t>
                  </m:r>
                </m:sub>
              </m:sSub>
            </m:den>
          </m:f>
        </m:oMath>
      </m:oMathPara>
    </w:p>
    <w:p w14:paraId="67433235" w14:textId="77777777" w:rsidR="004F05EC" w:rsidRPr="00D111BC" w:rsidRDefault="000777B8" w:rsidP="00377B3A">
      <w:pPr>
        <w:spacing w:line="360" w:lineRule="auto"/>
        <w:ind w:firstLine="708"/>
        <w:rPr>
          <w:rFonts w:ascii="Times New Roman" w:eastAsiaTheme="minorEastAsia" w:hAnsi="Times New Roman" w:cs="Times New Roman"/>
          <w:iCs/>
          <w:highlight w:val="yellow"/>
          <w:lang w:val="en-GB"/>
        </w:rPr>
        <w:pPrChange w:id="52" w:author="Gabriel Nakamura" w:date="2022-06-25T10:58:00Z">
          <w:pPr>
            <w:ind w:firstLine="708"/>
          </w:pPr>
        </w:pPrChange>
      </w:pPr>
      <w:r w:rsidRPr="00D111BC">
        <w:rPr>
          <w:rFonts w:ascii="Times New Roman" w:eastAsiaTheme="minorEastAsia" w:hAnsi="Times New Roman" w:cs="Times New Roman"/>
          <w:iCs/>
          <w:highlight w:val="yellow"/>
          <w:lang w:val="en-GB"/>
        </w:rPr>
        <w:t xml:space="preserve">2) Freely permute species names in the phylogenetic tree a number of times (say 999 permutations) (see </w:t>
      </w:r>
      <w:proofErr w:type="spellStart"/>
      <w:r w:rsidRPr="00D111BC">
        <w:rPr>
          <w:rFonts w:ascii="Times New Roman" w:eastAsiaTheme="minorEastAsia" w:hAnsi="Times New Roman" w:cs="Times New Roman"/>
          <w:iCs/>
          <w:highlight w:val="yellow"/>
          <w:lang w:val="en-GB"/>
        </w:rPr>
        <w:t>Kembel</w:t>
      </w:r>
      <w:proofErr w:type="spellEnd"/>
      <w:r w:rsidRPr="00D111BC">
        <w:rPr>
          <w:rFonts w:ascii="Times New Roman" w:eastAsiaTheme="minorEastAsia" w:hAnsi="Times New Roman" w:cs="Times New Roman"/>
          <w:i/>
          <w:iCs/>
          <w:highlight w:val="yellow"/>
          <w:lang w:val="en-GB"/>
        </w:rPr>
        <w:t xml:space="preserve"> et al.</w:t>
      </w:r>
      <w:r w:rsidRPr="00D111BC">
        <w:rPr>
          <w:rFonts w:ascii="Times New Roman" w:eastAsiaTheme="minorEastAsia" w:hAnsi="Times New Roman" w:cs="Times New Roman"/>
          <w:iCs/>
          <w:highlight w:val="yellow"/>
          <w:lang w:val="en-GB"/>
        </w:rPr>
        <w:t xml:space="preserve"> 2010). This procedure follows the null model adopted in Pillar &amp; Duarte (2010) and Peres-Neto, </w:t>
      </w:r>
      <w:proofErr w:type="spellStart"/>
      <w:r w:rsidRPr="00D111BC">
        <w:rPr>
          <w:rFonts w:ascii="Times New Roman" w:eastAsiaTheme="minorEastAsia" w:hAnsi="Times New Roman" w:cs="Times New Roman"/>
          <w:iCs/>
          <w:highlight w:val="yellow"/>
          <w:lang w:val="en-GB"/>
        </w:rPr>
        <w:t>Leibold</w:t>
      </w:r>
      <w:proofErr w:type="spellEnd"/>
      <w:r w:rsidRPr="00D111BC">
        <w:rPr>
          <w:rFonts w:ascii="Times New Roman" w:eastAsiaTheme="minorEastAsia" w:hAnsi="Times New Roman" w:cs="Times New Roman"/>
          <w:iCs/>
          <w:highlight w:val="yellow"/>
          <w:lang w:val="en-GB"/>
        </w:rPr>
        <w:t xml:space="preserve"> &amp; Dray (2012)</w:t>
      </w:r>
      <w:r w:rsidR="004F05EC" w:rsidRPr="00D111BC">
        <w:rPr>
          <w:rFonts w:ascii="Times New Roman" w:eastAsiaTheme="minorEastAsia" w:hAnsi="Times New Roman" w:cs="Times New Roman"/>
          <w:iCs/>
          <w:highlight w:val="yellow"/>
          <w:lang w:val="en-GB"/>
        </w:rPr>
        <w:t>.</w:t>
      </w:r>
    </w:p>
    <w:p w14:paraId="17EA15C4" w14:textId="77777777" w:rsidR="00B8379C" w:rsidRPr="00D111BC" w:rsidRDefault="000777B8" w:rsidP="00377B3A">
      <w:pPr>
        <w:spacing w:line="360" w:lineRule="auto"/>
        <w:ind w:firstLine="708"/>
        <w:rPr>
          <w:rFonts w:ascii="Times New Roman" w:eastAsiaTheme="minorEastAsia" w:hAnsi="Times New Roman" w:cs="Times New Roman"/>
          <w:iCs/>
          <w:highlight w:val="yellow"/>
          <w:lang w:val="en-GB"/>
        </w:rPr>
        <w:pPrChange w:id="53" w:author="Gabriel Nakamura" w:date="2022-06-25T10:58:00Z">
          <w:pPr>
            <w:ind w:firstLine="708"/>
          </w:pPr>
        </w:pPrChange>
      </w:pPr>
      <w:r w:rsidRPr="00D111BC">
        <w:rPr>
          <w:rFonts w:ascii="Times New Roman" w:eastAsiaTheme="minorEastAsia" w:hAnsi="Times New Roman" w:cs="Times New Roman"/>
          <w:iCs/>
          <w:highlight w:val="yellow"/>
          <w:lang w:val="en-GB"/>
        </w:rPr>
        <w:t xml:space="preserve">3) </w:t>
      </w:r>
      <w:r w:rsidR="004F05EC" w:rsidRPr="00D111BC">
        <w:rPr>
          <w:rFonts w:ascii="Times New Roman" w:eastAsiaTheme="minorEastAsia" w:hAnsi="Times New Roman" w:cs="Times New Roman"/>
          <w:iCs/>
          <w:highlight w:val="yellow"/>
          <w:lang w:val="en-GB"/>
        </w:rPr>
        <w:t>A</w:t>
      </w:r>
      <w:r w:rsidRPr="00D111BC">
        <w:rPr>
          <w:rFonts w:ascii="Times New Roman" w:eastAsiaTheme="minorEastAsia" w:hAnsi="Times New Roman" w:cs="Times New Roman"/>
          <w:iCs/>
          <w:highlight w:val="yellow"/>
          <w:lang w:val="en-GB"/>
        </w:rPr>
        <w:t>t each permutation, comput</w:t>
      </w:r>
      <w:r w:rsidR="00502696" w:rsidRPr="00D111BC">
        <w:rPr>
          <w:rFonts w:ascii="Times New Roman" w:eastAsiaTheme="minorEastAsia" w:hAnsi="Times New Roman" w:cs="Times New Roman"/>
          <w:iCs/>
          <w:highlight w:val="yellow"/>
          <w:lang w:val="en-GB"/>
        </w:rPr>
        <w:t xml:space="preserve">e </w:t>
      </w:r>
      <w:proofErr w:type="spellStart"/>
      <w:r w:rsidR="00502696" w:rsidRPr="00D111BC">
        <w:rPr>
          <w:rFonts w:ascii="Times New Roman" w:eastAsiaTheme="minorEastAsia" w:hAnsi="Times New Roman" w:cs="Times New Roman"/>
          <w:iCs/>
          <w:highlight w:val="yellow"/>
          <w:lang w:val="en-GB"/>
        </w:rPr>
        <w:t>F</w:t>
      </w:r>
      <w:r w:rsidR="00502696" w:rsidRPr="00D111BC">
        <w:rPr>
          <w:rFonts w:ascii="Times New Roman" w:eastAsiaTheme="minorEastAsia" w:hAnsi="Times New Roman" w:cs="Times New Roman"/>
          <w:iCs/>
          <w:highlight w:val="yellow"/>
          <w:vertAlign w:val="subscript"/>
          <w:lang w:val="en-GB"/>
        </w:rPr>
        <w:t>null</w:t>
      </w:r>
      <w:proofErr w:type="spellEnd"/>
      <w:r w:rsidR="00B8379C" w:rsidRPr="00D111BC">
        <w:rPr>
          <w:rFonts w:ascii="Times New Roman" w:eastAsiaTheme="minorEastAsia" w:hAnsi="Times New Roman" w:cs="Times New Roman"/>
          <w:iCs/>
          <w:highlight w:val="yellow"/>
          <w:lang w:val="en-GB"/>
        </w:rPr>
        <w:t>.</w:t>
      </w:r>
    </w:p>
    <w:p w14:paraId="0A51B302" w14:textId="77777777" w:rsidR="00284CE0" w:rsidRPr="00D111BC" w:rsidRDefault="000777B8" w:rsidP="00377B3A">
      <w:pPr>
        <w:spacing w:line="360" w:lineRule="auto"/>
        <w:ind w:firstLine="708"/>
        <w:rPr>
          <w:rFonts w:ascii="Times New Roman" w:eastAsiaTheme="minorEastAsia" w:hAnsi="Times New Roman" w:cs="Times New Roman"/>
          <w:iCs/>
          <w:highlight w:val="yellow"/>
        </w:rPr>
        <w:pPrChange w:id="54" w:author="Gabriel Nakamura" w:date="2022-06-25T10:58:00Z">
          <w:pPr>
            <w:ind w:firstLine="708"/>
          </w:pPr>
        </w:pPrChange>
      </w:pPr>
      <w:r w:rsidRPr="00D111BC">
        <w:rPr>
          <w:rFonts w:ascii="Times New Roman" w:eastAsiaTheme="minorEastAsia" w:hAnsi="Times New Roman" w:cs="Times New Roman"/>
          <w:iCs/>
          <w:highlight w:val="yellow"/>
          <w:lang w:val="en-GB"/>
        </w:rPr>
        <w:t xml:space="preserve">4) </w:t>
      </w:r>
      <w:r w:rsidR="00B8379C" w:rsidRPr="00D111BC">
        <w:rPr>
          <w:rFonts w:ascii="Times New Roman" w:eastAsiaTheme="minorEastAsia" w:hAnsi="Times New Roman" w:cs="Times New Roman"/>
          <w:iCs/>
          <w:highlight w:val="yellow"/>
          <w:lang w:val="en-GB"/>
        </w:rPr>
        <w:t>D</w:t>
      </w:r>
      <w:r w:rsidRPr="00D111BC">
        <w:rPr>
          <w:rFonts w:ascii="Times New Roman" w:eastAsiaTheme="minorEastAsia" w:hAnsi="Times New Roman" w:cs="Times New Roman"/>
          <w:iCs/>
          <w:highlight w:val="yellow"/>
          <w:lang w:val="en-GB"/>
        </w:rPr>
        <w:t>efin</w:t>
      </w:r>
      <w:r w:rsidR="00502696" w:rsidRPr="00D111BC">
        <w:rPr>
          <w:rFonts w:ascii="Times New Roman" w:eastAsiaTheme="minorEastAsia" w:hAnsi="Times New Roman" w:cs="Times New Roman"/>
          <w:iCs/>
          <w:highlight w:val="yellow"/>
          <w:lang w:val="en-GB"/>
        </w:rPr>
        <w:t>e</w:t>
      </w:r>
      <w:r w:rsidRPr="00D111BC">
        <w:rPr>
          <w:rFonts w:ascii="Times New Roman" w:eastAsiaTheme="minorEastAsia" w:hAnsi="Times New Roman" w:cs="Times New Roman"/>
          <w:iCs/>
          <w:highlight w:val="yellow"/>
          <w:lang w:val="en-GB"/>
        </w:rPr>
        <w:t xml:space="preserve"> the probability of obtaining the observed statistic by chance (H</w:t>
      </w:r>
      <w:r w:rsidRPr="00D111BC">
        <w:rPr>
          <w:rFonts w:ascii="Times New Roman" w:eastAsiaTheme="minorEastAsia" w:hAnsi="Times New Roman" w:cs="Times New Roman"/>
          <w:iCs/>
          <w:highlight w:val="yellow"/>
          <w:vertAlign w:val="subscript"/>
          <w:lang w:val="en-GB"/>
        </w:rPr>
        <w:t>0</w:t>
      </w:r>
      <w:r w:rsidRPr="00D111BC">
        <w:rPr>
          <w:rFonts w:ascii="Times New Roman" w:eastAsiaTheme="minorEastAsia" w:hAnsi="Times New Roman" w:cs="Times New Roman"/>
          <w:iCs/>
          <w:highlight w:val="yellow"/>
          <w:lang w:val="en-GB"/>
        </w:rPr>
        <w:t xml:space="preserve"> = </w:t>
      </w:r>
      <w:proofErr w:type="spellStart"/>
      <w:r w:rsidR="00502696" w:rsidRPr="00D111BC">
        <w:rPr>
          <w:rFonts w:ascii="Times New Roman" w:eastAsiaTheme="minorEastAsia" w:hAnsi="Times New Roman" w:cs="Times New Roman"/>
          <w:iCs/>
          <w:highlight w:val="yellow"/>
          <w:lang w:val="en-GB"/>
        </w:rPr>
        <w:t>F</w:t>
      </w:r>
      <w:r w:rsidRPr="00D111BC">
        <w:rPr>
          <w:rFonts w:ascii="Times New Roman" w:eastAsiaTheme="minorEastAsia" w:hAnsi="Times New Roman" w:cs="Times New Roman"/>
          <w:iCs/>
          <w:highlight w:val="yellow"/>
          <w:vertAlign w:val="subscript"/>
          <w:lang w:val="en-GB"/>
        </w:rPr>
        <w:t>Obs</w:t>
      </w:r>
      <w:proofErr w:type="spellEnd"/>
      <w:r w:rsidRPr="00D111BC">
        <w:rPr>
          <w:rFonts w:ascii="Times New Roman" w:eastAsiaTheme="minorEastAsia" w:hAnsi="Times New Roman" w:cs="Times New Roman"/>
          <w:iCs/>
          <w:highlight w:val="yellow"/>
          <w:lang w:val="en-GB"/>
        </w:rPr>
        <w:t xml:space="preserve"> ≤ </w:t>
      </w:r>
      <w:proofErr w:type="spellStart"/>
      <w:r w:rsidR="00502696" w:rsidRPr="00D111BC">
        <w:rPr>
          <w:rFonts w:ascii="Times New Roman" w:eastAsiaTheme="minorEastAsia" w:hAnsi="Times New Roman" w:cs="Times New Roman"/>
          <w:iCs/>
          <w:highlight w:val="yellow"/>
          <w:lang w:val="en-GB"/>
        </w:rPr>
        <w:t>F</w:t>
      </w:r>
      <w:r w:rsidR="003A24C2" w:rsidRPr="00D111BC">
        <w:rPr>
          <w:rFonts w:ascii="Times New Roman" w:eastAsiaTheme="minorEastAsia" w:hAnsi="Times New Roman" w:cs="Times New Roman"/>
          <w:iCs/>
          <w:highlight w:val="yellow"/>
          <w:vertAlign w:val="subscript"/>
          <w:lang w:val="en-GB"/>
        </w:rPr>
        <w:t>N</w:t>
      </w:r>
      <w:r w:rsidRPr="00D111BC">
        <w:rPr>
          <w:rFonts w:ascii="Times New Roman" w:eastAsiaTheme="minorEastAsia" w:hAnsi="Times New Roman" w:cs="Times New Roman"/>
          <w:iCs/>
          <w:highlight w:val="yellow"/>
          <w:vertAlign w:val="subscript"/>
          <w:lang w:val="en-GB"/>
        </w:rPr>
        <w:t>ull</w:t>
      </w:r>
      <w:proofErr w:type="spellEnd"/>
      <w:r w:rsidRPr="00D111BC">
        <w:rPr>
          <w:rFonts w:ascii="Times New Roman" w:eastAsiaTheme="minorEastAsia" w:hAnsi="Times New Roman" w:cs="Times New Roman"/>
          <w:iCs/>
          <w:highlight w:val="yellow"/>
          <w:lang w:val="en-GB"/>
        </w:rPr>
        <w:t xml:space="preserve">), as the proportion of permutations in which the null test statistics </w:t>
      </w:r>
      <w:r w:rsidR="00502696" w:rsidRPr="00D111BC">
        <w:rPr>
          <w:rFonts w:ascii="Times New Roman" w:eastAsiaTheme="minorEastAsia" w:hAnsi="Times New Roman" w:cs="Times New Roman"/>
          <w:iCs/>
          <w:highlight w:val="yellow"/>
          <w:lang w:val="en-GB"/>
        </w:rPr>
        <w:t>(</w:t>
      </w:r>
      <w:proofErr w:type="spellStart"/>
      <w:r w:rsidRPr="00D111BC">
        <w:rPr>
          <w:rFonts w:ascii="Times New Roman" w:eastAsiaTheme="minorEastAsia" w:hAnsi="Times New Roman" w:cs="Times New Roman"/>
          <w:iCs/>
          <w:highlight w:val="yellow"/>
          <w:lang w:val="en-GB"/>
        </w:rPr>
        <w:t>F</w:t>
      </w:r>
      <w:r w:rsidR="003A24C2" w:rsidRPr="00D111BC">
        <w:rPr>
          <w:rFonts w:ascii="Times New Roman" w:eastAsiaTheme="minorEastAsia" w:hAnsi="Times New Roman" w:cs="Times New Roman"/>
          <w:iCs/>
          <w:highlight w:val="yellow"/>
          <w:vertAlign w:val="subscript"/>
          <w:lang w:val="en-GB"/>
        </w:rPr>
        <w:t>N</w:t>
      </w:r>
      <w:r w:rsidRPr="00D111BC">
        <w:rPr>
          <w:rFonts w:ascii="Times New Roman" w:eastAsiaTheme="minorEastAsia" w:hAnsi="Times New Roman" w:cs="Times New Roman"/>
          <w:iCs/>
          <w:highlight w:val="yellow"/>
          <w:vertAlign w:val="subscript"/>
          <w:lang w:val="en-GB"/>
        </w:rPr>
        <w:t>ull</w:t>
      </w:r>
      <w:proofErr w:type="spellEnd"/>
      <w:r w:rsidRPr="00D111BC">
        <w:rPr>
          <w:rFonts w:ascii="Times New Roman" w:eastAsiaTheme="minorEastAsia" w:hAnsi="Times New Roman" w:cs="Times New Roman"/>
          <w:iCs/>
          <w:highlight w:val="yellow"/>
          <w:lang w:val="en-GB"/>
        </w:rPr>
        <w:t>) exceeded the observed one.</w:t>
      </w:r>
    </w:p>
    <w:p w14:paraId="7B4D0D0B" w14:textId="77777777" w:rsidR="001830B8" w:rsidRPr="001830B8" w:rsidRDefault="001830B8" w:rsidP="00377B3A">
      <w:pPr>
        <w:spacing w:line="360" w:lineRule="auto"/>
        <w:ind w:firstLine="708"/>
        <w:rPr>
          <w:rFonts w:ascii="Times New Roman" w:eastAsiaTheme="minorEastAsia" w:hAnsi="Times New Roman" w:cs="Times New Roman"/>
          <w:iCs/>
        </w:rPr>
        <w:pPrChange w:id="55" w:author="Gabriel Nakamura" w:date="2022-06-25T10:58:00Z">
          <w:pPr>
            <w:ind w:firstLine="708"/>
          </w:pPr>
        </w:pPrChange>
      </w:pPr>
      <w:r w:rsidRPr="00D111BC">
        <w:rPr>
          <w:rFonts w:ascii="Times New Roman" w:eastAsiaTheme="minorEastAsia" w:hAnsi="Times New Roman" w:cs="Times New Roman"/>
          <w:iCs/>
          <w:highlight w:val="yellow"/>
        </w:rPr>
        <w:t xml:space="preserve">Note that alternative </w:t>
      </w:r>
      <w:r w:rsidRPr="00D111BC">
        <w:rPr>
          <w:rFonts w:ascii="Times New Roman" w:eastAsiaTheme="minorEastAsia" w:hAnsi="Times New Roman" w:cs="Times New Roman"/>
          <w:iCs/>
          <w:highlight w:val="yellow"/>
          <w:lang w:val="el-GR"/>
        </w:rPr>
        <w:t>ρ</w:t>
      </w:r>
      <w:r w:rsidRPr="00D111BC">
        <w:rPr>
          <w:rFonts w:ascii="Times New Roman" w:eastAsiaTheme="minorEastAsia" w:hAnsi="Times New Roman" w:cs="Times New Roman"/>
          <w:iCs/>
          <w:highlight w:val="yellow"/>
        </w:rPr>
        <w:t xml:space="preserve"> values can be used to define matrix </w:t>
      </w:r>
      <w:r w:rsidRPr="00D111BC">
        <w:rPr>
          <w:rFonts w:ascii="Times New Roman" w:eastAsiaTheme="minorEastAsia" w:hAnsi="Times New Roman" w:cs="Times New Roman"/>
          <w:b/>
          <w:bCs/>
          <w:iCs/>
          <w:highlight w:val="yellow"/>
        </w:rPr>
        <w:t>X</w:t>
      </w:r>
      <w:r w:rsidRPr="00D111BC">
        <w:rPr>
          <w:rFonts w:ascii="Times New Roman" w:eastAsiaTheme="minorEastAsia" w:hAnsi="Times New Roman" w:cs="Times New Roman"/>
          <w:iCs/>
          <w:highlight w:val="yellow"/>
        </w:rPr>
        <w:t xml:space="preserve">, which means that for any set of </w:t>
      </w:r>
      <w:r w:rsidRPr="00D111BC">
        <w:rPr>
          <w:rFonts w:ascii="Times New Roman" w:eastAsiaTheme="minorEastAsia" w:hAnsi="Times New Roman" w:cs="Times New Roman"/>
          <w:iCs/>
          <w:highlight w:val="yellow"/>
          <w:lang w:val="el-GR"/>
        </w:rPr>
        <w:t>ρ</w:t>
      </w:r>
      <w:r w:rsidRPr="00D111BC">
        <w:rPr>
          <w:rFonts w:ascii="Times New Roman" w:eastAsiaTheme="minorEastAsia" w:hAnsi="Times New Roman" w:cs="Times New Roman"/>
          <w:iCs/>
          <w:highlight w:val="yellow"/>
        </w:rPr>
        <w:t xml:space="preserve"> values, a respective set of hypothesis tests can be performed.</w:t>
      </w:r>
      <w:r w:rsidRPr="001830B8">
        <w:rPr>
          <w:rFonts w:ascii="Times New Roman" w:eastAsiaTheme="minorEastAsia" w:hAnsi="Times New Roman" w:cs="Times New Roman"/>
          <w:iCs/>
        </w:rPr>
        <w:t xml:space="preserve"> </w:t>
      </w:r>
    </w:p>
    <w:p w14:paraId="55FA5D79" w14:textId="77777777" w:rsidR="003B7B5D" w:rsidRPr="003B7B5D" w:rsidRDefault="003B7B5D" w:rsidP="00377B3A">
      <w:pPr>
        <w:spacing w:line="360" w:lineRule="auto"/>
        <w:rPr>
          <w:rFonts w:ascii="Times New Roman" w:eastAsiaTheme="minorEastAsia" w:hAnsi="Times New Roman" w:cs="Times New Roman"/>
          <w:iCs/>
          <w:lang w:val="pt-BR"/>
        </w:rPr>
        <w:pPrChange w:id="56" w:author="Gabriel Nakamura" w:date="2022-06-25T10:58:00Z">
          <w:pPr/>
        </w:pPrChange>
      </w:pPr>
    </w:p>
    <w:p w14:paraId="00E0DC2E" w14:textId="77777777" w:rsidR="004A054B" w:rsidRPr="003B7B5D" w:rsidRDefault="004A054B" w:rsidP="00377B3A">
      <w:pPr>
        <w:spacing w:before="360" w:after="360" w:line="360" w:lineRule="auto"/>
        <w:rPr>
          <w:rFonts w:ascii="Times New Roman" w:eastAsiaTheme="minorEastAsia" w:hAnsi="Times New Roman" w:cs="Times New Roman"/>
          <w:lang w:val="pt-BR"/>
        </w:rPr>
        <w:pPrChange w:id="57" w:author="Gabriel Nakamura" w:date="2022-06-25T10:58:00Z">
          <w:pPr>
            <w:spacing w:before="360" w:after="360"/>
          </w:pPr>
        </w:pPrChange>
      </w:pPr>
    </w:p>
    <w:p w14:paraId="4D6B6F6E" w14:textId="77777777" w:rsidR="0076336A" w:rsidRPr="003B7B5D" w:rsidRDefault="0076336A" w:rsidP="00377B3A">
      <w:pPr>
        <w:spacing w:line="360" w:lineRule="auto"/>
        <w:rPr>
          <w:rFonts w:ascii="Times New Roman" w:eastAsiaTheme="minorEastAsia" w:hAnsi="Times New Roman" w:cs="Times New Roman"/>
          <w:lang w:val="pt-BR"/>
        </w:rPr>
        <w:pPrChange w:id="58" w:author="Gabriel Nakamura" w:date="2022-06-25T10:58:00Z">
          <w:pPr/>
        </w:pPrChange>
      </w:pPr>
    </w:p>
    <w:p w14:paraId="2D9EBAEF" w14:textId="77777777" w:rsidR="006954FC" w:rsidRPr="003B7B5D" w:rsidRDefault="006954FC" w:rsidP="00377B3A">
      <w:pPr>
        <w:spacing w:line="360" w:lineRule="auto"/>
        <w:rPr>
          <w:rFonts w:ascii="Times New Roman" w:hAnsi="Times New Roman" w:cs="Times New Roman"/>
          <w:lang w:val="pt-BR"/>
        </w:rPr>
        <w:pPrChange w:id="59" w:author="Gabriel Nakamura" w:date="2022-06-25T10:58:00Z">
          <w:pPr/>
        </w:pPrChange>
      </w:pPr>
    </w:p>
    <w:sectPr w:rsidR="006954FC" w:rsidRPr="003B7B5D" w:rsidSect="00165471">
      <w:footerReference w:type="even" r:id="rId6"/>
      <w:foot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95C12" w14:textId="77777777" w:rsidR="003E0110" w:rsidRDefault="003E0110" w:rsidP="00FD2B1D">
      <w:r>
        <w:separator/>
      </w:r>
    </w:p>
  </w:endnote>
  <w:endnote w:type="continuationSeparator" w:id="0">
    <w:p w14:paraId="415D4A64" w14:textId="77777777" w:rsidR="003E0110" w:rsidRDefault="003E0110" w:rsidP="00FD2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6415396"/>
      <w:docPartObj>
        <w:docPartGallery w:val="Page Numbers (Bottom of Page)"/>
        <w:docPartUnique/>
      </w:docPartObj>
    </w:sdtPr>
    <w:sdtContent>
      <w:p w14:paraId="7C415495" w14:textId="77777777" w:rsidR="002F3FAC" w:rsidRDefault="002F3FAC" w:rsidP="008556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56C9F1" w14:textId="77777777" w:rsidR="002F3FAC" w:rsidRDefault="002F3FAC" w:rsidP="00FD2B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7789234"/>
      <w:docPartObj>
        <w:docPartGallery w:val="Page Numbers (Bottom of Page)"/>
        <w:docPartUnique/>
      </w:docPartObj>
    </w:sdtPr>
    <w:sdtContent>
      <w:p w14:paraId="4C599D8D" w14:textId="77777777" w:rsidR="002F3FAC" w:rsidRDefault="002F3FAC" w:rsidP="008556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FE0018" w14:textId="77777777" w:rsidR="002F3FAC" w:rsidRDefault="002F3FAC" w:rsidP="00FD2B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1635A" w14:textId="77777777" w:rsidR="003E0110" w:rsidRDefault="003E0110" w:rsidP="00FD2B1D">
      <w:r>
        <w:separator/>
      </w:r>
    </w:p>
  </w:footnote>
  <w:footnote w:type="continuationSeparator" w:id="0">
    <w:p w14:paraId="61CD9F41" w14:textId="77777777" w:rsidR="003E0110" w:rsidRDefault="003E0110" w:rsidP="00FD2B1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5F"/>
    <w:rsid w:val="00000A4F"/>
    <w:rsid w:val="00006C54"/>
    <w:rsid w:val="000073AE"/>
    <w:rsid w:val="0004151C"/>
    <w:rsid w:val="00064E3E"/>
    <w:rsid w:val="000777B8"/>
    <w:rsid w:val="00091FAD"/>
    <w:rsid w:val="000951CA"/>
    <w:rsid w:val="000B14DC"/>
    <w:rsid w:val="000B5AB7"/>
    <w:rsid w:val="000B78E4"/>
    <w:rsid w:val="000C6A7B"/>
    <w:rsid w:val="000D01A6"/>
    <w:rsid w:val="000E0F60"/>
    <w:rsid w:val="000F1CA3"/>
    <w:rsid w:val="00107057"/>
    <w:rsid w:val="001508F1"/>
    <w:rsid w:val="00165471"/>
    <w:rsid w:val="001830B8"/>
    <w:rsid w:val="001A2E91"/>
    <w:rsid w:val="001A7366"/>
    <w:rsid w:val="001C21FF"/>
    <w:rsid w:val="001C5554"/>
    <w:rsid w:val="00205950"/>
    <w:rsid w:val="00220AD1"/>
    <w:rsid w:val="002274B7"/>
    <w:rsid w:val="00284677"/>
    <w:rsid w:val="00284CE0"/>
    <w:rsid w:val="00297076"/>
    <w:rsid w:val="002A1F13"/>
    <w:rsid w:val="002C4E48"/>
    <w:rsid w:val="002D0AC2"/>
    <w:rsid w:val="002F3FAC"/>
    <w:rsid w:val="003228E5"/>
    <w:rsid w:val="003345A1"/>
    <w:rsid w:val="00342C6D"/>
    <w:rsid w:val="00377B3A"/>
    <w:rsid w:val="00384688"/>
    <w:rsid w:val="00395FEC"/>
    <w:rsid w:val="003A24C2"/>
    <w:rsid w:val="003B5C8A"/>
    <w:rsid w:val="003B7B5D"/>
    <w:rsid w:val="003E0110"/>
    <w:rsid w:val="003E3CF7"/>
    <w:rsid w:val="003E4A6B"/>
    <w:rsid w:val="003F435F"/>
    <w:rsid w:val="004121B7"/>
    <w:rsid w:val="004164E9"/>
    <w:rsid w:val="00462A57"/>
    <w:rsid w:val="00473F4E"/>
    <w:rsid w:val="00483B9F"/>
    <w:rsid w:val="004A054B"/>
    <w:rsid w:val="004A7258"/>
    <w:rsid w:val="004C2708"/>
    <w:rsid w:val="004D1B11"/>
    <w:rsid w:val="004F05EC"/>
    <w:rsid w:val="00502696"/>
    <w:rsid w:val="0050520B"/>
    <w:rsid w:val="00532BDF"/>
    <w:rsid w:val="005A3CE2"/>
    <w:rsid w:val="005C1F40"/>
    <w:rsid w:val="005C4871"/>
    <w:rsid w:val="005C6ABD"/>
    <w:rsid w:val="005D00C3"/>
    <w:rsid w:val="005D4512"/>
    <w:rsid w:val="005E6043"/>
    <w:rsid w:val="00603F04"/>
    <w:rsid w:val="006058C5"/>
    <w:rsid w:val="00620F05"/>
    <w:rsid w:val="00660212"/>
    <w:rsid w:val="006774F0"/>
    <w:rsid w:val="0069446F"/>
    <w:rsid w:val="006954FC"/>
    <w:rsid w:val="00695F64"/>
    <w:rsid w:val="006D08A7"/>
    <w:rsid w:val="006D65EE"/>
    <w:rsid w:val="006E48E2"/>
    <w:rsid w:val="00721986"/>
    <w:rsid w:val="00722BDA"/>
    <w:rsid w:val="00730148"/>
    <w:rsid w:val="00751E98"/>
    <w:rsid w:val="0075355A"/>
    <w:rsid w:val="00762087"/>
    <w:rsid w:val="0076336A"/>
    <w:rsid w:val="007A3905"/>
    <w:rsid w:val="007B32C7"/>
    <w:rsid w:val="007B7B19"/>
    <w:rsid w:val="007F6593"/>
    <w:rsid w:val="008279C0"/>
    <w:rsid w:val="0083649A"/>
    <w:rsid w:val="00851688"/>
    <w:rsid w:val="00852DAB"/>
    <w:rsid w:val="00854E7D"/>
    <w:rsid w:val="0085565D"/>
    <w:rsid w:val="00857DBC"/>
    <w:rsid w:val="008720D4"/>
    <w:rsid w:val="008746B3"/>
    <w:rsid w:val="00881414"/>
    <w:rsid w:val="00893A44"/>
    <w:rsid w:val="008D36F3"/>
    <w:rsid w:val="008D75D6"/>
    <w:rsid w:val="00924C84"/>
    <w:rsid w:val="00932A3C"/>
    <w:rsid w:val="009447F1"/>
    <w:rsid w:val="0096358D"/>
    <w:rsid w:val="00974548"/>
    <w:rsid w:val="009A5C20"/>
    <w:rsid w:val="009B5CA9"/>
    <w:rsid w:val="009B6A18"/>
    <w:rsid w:val="009B7D8D"/>
    <w:rsid w:val="009E6E03"/>
    <w:rsid w:val="009F2D7B"/>
    <w:rsid w:val="00A003CB"/>
    <w:rsid w:val="00A00705"/>
    <w:rsid w:val="00A15EAA"/>
    <w:rsid w:val="00A542FB"/>
    <w:rsid w:val="00A84D6D"/>
    <w:rsid w:val="00AA3C70"/>
    <w:rsid w:val="00AB0ED6"/>
    <w:rsid w:val="00AB461C"/>
    <w:rsid w:val="00AC0FA1"/>
    <w:rsid w:val="00AD7CB7"/>
    <w:rsid w:val="00AE4BB9"/>
    <w:rsid w:val="00AF4680"/>
    <w:rsid w:val="00B51B4E"/>
    <w:rsid w:val="00B5495C"/>
    <w:rsid w:val="00B62434"/>
    <w:rsid w:val="00B72EC6"/>
    <w:rsid w:val="00B8379C"/>
    <w:rsid w:val="00B87FE1"/>
    <w:rsid w:val="00B9012A"/>
    <w:rsid w:val="00B97181"/>
    <w:rsid w:val="00BA6623"/>
    <w:rsid w:val="00BB30C0"/>
    <w:rsid w:val="00BC2A86"/>
    <w:rsid w:val="00BE2BB4"/>
    <w:rsid w:val="00BE358B"/>
    <w:rsid w:val="00BE7CD9"/>
    <w:rsid w:val="00C00917"/>
    <w:rsid w:val="00C22E01"/>
    <w:rsid w:val="00C25B22"/>
    <w:rsid w:val="00C4397B"/>
    <w:rsid w:val="00C8362D"/>
    <w:rsid w:val="00CA078C"/>
    <w:rsid w:val="00D111BC"/>
    <w:rsid w:val="00D360CC"/>
    <w:rsid w:val="00D513FE"/>
    <w:rsid w:val="00D8126B"/>
    <w:rsid w:val="00D84C3A"/>
    <w:rsid w:val="00D9155F"/>
    <w:rsid w:val="00DB36B6"/>
    <w:rsid w:val="00DE4951"/>
    <w:rsid w:val="00DE6ADC"/>
    <w:rsid w:val="00DF6586"/>
    <w:rsid w:val="00E0610A"/>
    <w:rsid w:val="00E07037"/>
    <w:rsid w:val="00E12D43"/>
    <w:rsid w:val="00E1534C"/>
    <w:rsid w:val="00E3172F"/>
    <w:rsid w:val="00E46910"/>
    <w:rsid w:val="00E6098D"/>
    <w:rsid w:val="00E67E26"/>
    <w:rsid w:val="00E96841"/>
    <w:rsid w:val="00EA47F8"/>
    <w:rsid w:val="00EB0C52"/>
    <w:rsid w:val="00EB336B"/>
    <w:rsid w:val="00ED62AD"/>
    <w:rsid w:val="00EF5B53"/>
    <w:rsid w:val="00F35392"/>
    <w:rsid w:val="00F40CD2"/>
    <w:rsid w:val="00F434D9"/>
    <w:rsid w:val="00F62059"/>
    <w:rsid w:val="00F66D9F"/>
    <w:rsid w:val="00F74733"/>
    <w:rsid w:val="00F801B9"/>
    <w:rsid w:val="00FB0BAE"/>
    <w:rsid w:val="00FB77AE"/>
    <w:rsid w:val="00FC35E0"/>
    <w:rsid w:val="00FD13F1"/>
    <w:rsid w:val="00FD26D1"/>
    <w:rsid w:val="00FD2B1D"/>
    <w:rsid w:val="00FE2784"/>
    <w:rsid w:val="00FF1019"/>
    <w:rsid w:val="00FF2A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F0FD0"/>
  <w15:chartTrackingRefBased/>
  <w15:docId w15:val="{9188C606-6244-9241-95B1-2D293C5D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4688"/>
    <w:rPr>
      <w:color w:val="808080"/>
    </w:rPr>
  </w:style>
  <w:style w:type="paragraph" w:styleId="BalloonText">
    <w:name w:val="Balloon Text"/>
    <w:basedOn w:val="Normal"/>
    <w:link w:val="BalloonTextChar"/>
    <w:uiPriority w:val="99"/>
    <w:semiHidden/>
    <w:unhideWhenUsed/>
    <w:rsid w:val="009F2D7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2D7B"/>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9F2D7B"/>
    <w:rPr>
      <w:sz w:val="20"/>
      <w:szCs w:val="20"/>
    </w:rPr>
  </w:style>
  <w:style w:type="character" w:customStyle="1" w:styleId="CommentTextChar">
    <w:name w:val="Comment Text Char"/>
    <w:basedOn w:val="DefaultParagraphFont"/>
    <w:link w:val="CommentText"/>
    <w:uiPriority w:val="99"/>
    <w:semiHidden/>
    <w:rsid w:val="009F2D7B"/>
    <w:rPr>
      <w:sz w:val="20"/>
      <w:szCs w:val="20"/>
    </w:rPr>
  </w:style>
  <w:style w:type="character" w:styleId="CommentReference">
    <w:name w:val="annotation reference"/>
    <w:basedOn w:val="DefaultParagraphFont"/>
    <w:uiPriority w:val="99"/>
    <w:semiHidden/>
    <w:unhideWhenUsed/>
    <w:rsid w:val="009F2D7B"/>
    <w:rPr>
      <w:sz w:val="18"/>
      <w:szCs w:val="18"/>
    </w:rPr>
  </w:style>
  <w:style w:type="paragraph" w:styleId="Footer">
    <w:name w:val="footer"/>
    <w:basedOn w:val="Normal"/>
    <w:link w:val="FooterChar"/>
    <w:uiPriority w:val="99"/>
    <w:unhideWhenUsed/>
    <w:rsid w:val="00FD2B1D"/>
    <w:pPr>
      <w:tabs>
        <w:tab w:val="center" w:pos="4252"/>
        <w:tab w:val="right" w:pos="8504"/>
      </w:tabs>
    </w:pPr>
  </w:style>
  <w:style w:type="character" w:customStyle="1" w:styleId="FooterChar">
    <w:name w:val="Footer Char"/>
    <w:basedOn w:val="DefaultParagraphFont"/>
    <w:link w:val="Footer"/>
    <w:uiPriority w:val="99"/>
    <w:rsid w:val="00FD2B1D"/>
    <w:rPr>
      <w:lang w:val="en-US"/>
    </w:rPr>
  </w:style>
  <w:style w:type="character" w:styleId="PageNumber">
    <w:name w:val="page number"/>
    <w:basedOn w:val="DefaultParagraphFont"/>
    <w:uiPriority w:val="99"/>
    <w:semiHidden/>
    <w:unhideWhenUsed/>
    <w:rsid w:val="00FD2B1D"/>
  </w:style>
  <w:style w:type="paragraph" w:styleId="ListParagraph">
    <w:name w:val="List Paragraph"/>
    <w:basedOn w:val="Normal"/>
    <w:uiPriority w:val="34"/>
    <w:qFormat/>
    <w:rsid w:val="00AC0FA1"/>
    <w:pPr>
      <w:ind w:left="720"/>
      <w:contextualSpacing/>
    </w:pPr>
  </w:style>
  <w:style w:type="paragraph" w:styleId="Revision">
    <w:name w:val="Revision"/>
    <w:hidden/>
    <w:uiPriority w:val="99"/>
    <w:semiHidden/>
    <w:rsid w:val="00377B3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9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1640</Words>
  <Characters>9350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Duarte</dc:creator>
  <cp:keywords/>
  <dc:description/>
  <cp:lastModifiedBy>Gabriel Nakamura</cp:lastModifiedBy>
  <cp:revision>4</cp:revision>
  <dcterms:created xsi:type="dcterms:W3CDTF">2019-09-26T14:49:00Z</dcterms:created>
  <dcterms:modified xsi:type="dcterms:W3CDTF">2022-06-25T14:05:00Z</dcterms:modified>
</cp:coreProperties>
</file>